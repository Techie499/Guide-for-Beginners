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8EF" w:rsidRPr="005D18EF" w:rsidRDefault="005D18EF" w:rsidP="005D18EF">
      <w:pPr>
        <w:jc w:val="center"/>
        <w:rPr>
          <w:rFonts w:cstheme="minorHAnsi"/>
          <w:b/>
          <w:sz w:val="28"/>
          <w:szCs w:val="28"/>
        </w:rPr>
      </w:pPr>
    </w:p>
    <w:p w:rsidR="005D18EF" w:rsidRPr="005D18EF" w:rsidRDefault="005D18EF" w:rsidP="005D18EF">
      <w:pPr>
        <w:jc w:val="center"/>
        <w:rPr>
          <w:rFonts w:cstheme="minorHAnsi"/>
          <w:b/>
          <w:sz w:val="28"/>
          <w:szCs w:val="28"/>
        </w:rPr>
      </w:pPr>
      <w:r w:rsidRPr="005D18EF">
        <w:rPr>
          <w:rFonts w:cstheme="minorHAnsi"/>
          <w:b/>
          <w:sz w:val="28"/>
          <w:szCs w:val="28"/>
          <w:highlight w:val="yellow"/>
        </w:rPr>
        <w:t>This material contains some of the most important Programs for ICSE. The programs have been solved &amp; cross checked.</w:t>
      </w:r>
    </w:p>
    <w:p w:rsidR="005D18EF" w:rsidRDefault="005D18EF" w:rsidP="009F4FA6">
      <w:pPr>
        <w:spacing w:before="167" w:after="167" w:line="335" w:lineRule="atLeast"/>
        <w:jc w:val="both"/>
        <w:outlineLvl w:val="3"/>
        <w:rPr>
          <w:rFonts w:eastAsia="Times New Roman" w:cstheme="minorHAnsi"/>
          <w:b/>
          <w:bCs/>
          <w:sz w:val="28"/>
          <w:szCs w:val="28"/>
          <w:u w:val="single"/>
          <w:lang w:eastAsia="en-IN"/>
        </w:rPr>
      </w:pPr>
    </w:p>
    <w:p w:rsidR="005D18EF" w:rsidRDefault="005D18EF" w:rsidP="009F4FA6">
      <w:pPr>
        <w:spacing w:before="167" w:after="167" w:line="335" w:lineRule="atLeast"/>
        <w:jc w:val="both"/>
        <w:outlineLvl w:val="3"/>
        <w:rPr>
          <w:rFonts w:eastAsia="Times New Roman" w:cstheme="minorHAnsi"/>
          <w:b/>
          <w:bCs/>
          <w:sz w:val="28"/>
          <w:szCs w:val="28"/>
          <w:u w:val="single"/>
          <w:lang w:eastAsia="en-IN"/>
        </w:rPr>
      </w:pPr>
    </w:p>
    <w:p w:rsidR="005D18EF" w:rsidRDefault="005D18EF" w:rsidP="009F4FA6">
      <w:pPr>
        <w:spacing w:before="167" w:after="167" w:line="335" w:lineRule="atLeast"/>
        <w:jc w:val="both"/>
        <w:outlineLvl w:val="3"/>
        <w:rPr>
          <w:rFonts w:eastAsia="Times New Roman" w:cstheme="minorHAnsi"/>
          <w:b/>
          <w:bCs/>
          <w:sz w:val="28"/>
          <w:szCs w:val="28"/>
          <w:u w:val="single"/>
          <w:lang w:eastAsia="en-IN"/>
        </w:rPr>
      </w:pPr>
    </w:p>
    <w:p w:rsidR="009F4FA6" w:rsidRPr="004A0C9A" w:rsidRDefault="009F4FA6" w:rsidP="009F4FA6">
      <w:pPr>
        <w:spacing w:before="167" w:after="167" w:line="335" w:lineRule="atLeast"/>
        <w:jc w:val="both"/>
        <w:outlineLvl w:val="3"/>
        <w:rPr>
          <w:rFonts w:eastAsia="Times New Roman" w:cstheme="minorHAnsi"/>
          <w:b/>
          <w:bCs/>
          <w:sz w:val="28"/>
          <w:szCs w:val="28"/>
          <w:lang w:eastAsia="en-IN"/>
        </w:rPr>
      </w:pPr>
      <w:r w:rsidRPr="004A0C9A">
        <w:rPr>
          <w:rFonts w:eastAsia="Times New Roman" w:cstheme="minorHAnsi"/>
          <w:b/>
          <w:bCs/>
          <w:sz w:val="28"/>
          <w:szCs w:val="28"/>
          <w:u w:val="single"/>
          <w:lang w:eastAsia="en-IN"/>
        </w:rPr>
        <w:t>Question:</w:t>
      </w:r>
    </w:p>
    <w:p w:rsidR="009F4FA6" w:rsidRPr="004A0C9A" w:rsidRDefault="009F4FA6" w:rsidP="009F4FA6">
      <w:pPr>
        <w:spacing w:after="167" w:line="335" w:lineRule="atLeast"/>
        <w:jc w:val="both"/>
        <w:rPr>
          <w:rFonts w:eastAsia="Times New Roman" w:cstheme="minorHAnsi"/>
          <w:sz w:val="28"/>
          <w:szCs w:val="28"/>
          <w:lang w:eastAsia="en-IN"/>
        </w:rPr>
      </w:pPr>
      <w:r w:rsidRPr="004A0C9A">
        <w:rPr>
          <w:rFonts w:eastAsia="Times New Roman" w:cstheme="minorHAnsi"/>
          <w:sz w:val="28"/>
          <w:szCs w:val="28"/>
          <w:lang w:eastAsia="en-IN"/>
        </w:rPr>
        <w:t>Write a Program in Java to input a number and check whether it is a </w:t>
      </w:r>
      <w:r w:rsidRPr="004A0C9A">
        <w:rPr>
          <w:rFonts w:eastAsia="Times New Roman" w:cstheme="minorHAnsi"/>
          <w:b/>
          <w:bCs/>
          <w:sz w:val="28"/>
          <w:szCs w:val="28"/>
          <w:lang w:eastAsia="en-IN"/>
        </w:rPr>
        <w:t>Disarium Number</w:t>
      </w:r>
      <w:r w:rsidRPr="004A0C9A">
        <w:rPr>
          <w:rFonts w:eastAsia="Times New Roman" w:cstheme="minorHAnsi"/>
          <w:sz w:val="28"/>
          <w:szCs w:val="28"/>
          <w:lang w:eastAsia="en-IN"/>
        </w:rPr>
        <w:t> or not.</w:t>
      </w:r>
    </w:p>
    <w:p w:rsidR="009F4FA6" w:rsidRPr="004A0C9A" w:rsidRDefault="009F4FA6" w:rsidP="009F4FA6">
      <w:pPr>
        <w:spacing w:after="167" w:line="335" w:lineRule="atLeast"/>
        <w:jc w:val="both"/>
        <w:rPr>
          <w:rFonts w:eastAsia="Times New Roman" w:cstheme="minorHAnsi"/>
          <w:sz w:val="28"/>
          <w:szCs w:val="28"/>
          <w:lang w:eastAsia="en-IN"/>
        </w:rPr>
      </w:pPr>
      <w:r w:rsidRPr="004A0C9A">
        <w:rPr>
          <w:rFonts w:eastAsia="Times New Roman" w:cstheme="minorHAnsi"/>
          <w:b/>
          <w:bCs/>
          <w:sz w:val="28"/>
          <w:szCs w:val="28"/>
          <w:lang w:eastAsia="en-IN"/>
        </w:rPr>
        <w:t>Note:</w:t>
      </w:r>
      <w:r w:rsidRPr="004A0C9A">
        <w:rPr>
          <w:rFonts w:eastAsia="Times New Roman" w:cstheme="minorHAnsi"/>
          <w:sz w:val="28"/>
          <w:szCs w:val="28"/>
          <w:lang w:eastAsia="en-IN"/>
        </w:rPr>
        <w:t> A number will be called DISARIUM if sum of its digits powered with their respective position is equal to the original number.</w:t>
      </w:r>
    </w:p>
    <w:p w:rsidR="009F4FA6" w:rsidRPr="004A0C9A" w:rsidRDefault="009F4FA6" w:rsidP="009F4FA6">
      <w:pPr>
        <w:spacing w:after="167" w:line="335" w:lineRule="atLeast"/>
        <w:rPr>
          <w:rFonts w:eastAsia="Times New Roman" w:cstheme="minorHAnsi"/>
          <w:sz w:val="28"/>
          <w:szCs w:val="28"/>
          <w:lang w:eastAsia="en-IN"/>
        </w:rPr>
      </w:pPr>
      <w:r w:rsidRPr="004A0C9A">
        <w:rPr>
          <w:rFonts w:eastAsia="Times New Roman" w:cstheme="minorHAnsi"/>
          <w:b/>
          <w:bCs/>
          <w:sz w:val="28"/>
          <w:szCs w:val="28"/>
          <w:lang w:eastAsia="en-IN"/>
        </w:rPr>
        <w:t>For example</w:t>
      </w:r>
      <w:r w:rsidRPr="004A0C9A">
        <w:rPr>
          <w:rFonts w:eastAsia="Times New Roman" w:cstheme="minorHAnsi"/>
          <w:sz w:val="28"/>
          <w:szCs w:val="28"/>
          <w:lang w:eastAsia="en-IN"/>
        </w:rPr>
        <w:t> 135 is a DISARIUM</w:t>
      </w:r>
      <w:r w:rsidRPr="004A0C9A">
        <w:rPr>
          <w:rFonts w:eastAsia="Times New Roman" w:cstheme="minorHAnsi"/>
          <w:sz w:val="28"/>
          <w:szCs w:val="28"/>
          <w:lang w:eastAsia="en-IN"/>
        </w:rPr>
        <w:br/>
        <w:t>(Workings 1</w:t>
      </w:r>
      <w:r w:rsidRPr="004A0C9A">
        <w:rPr>
          <w:rFonts w:eastAsia="Times New Roman" w:cstheme="minorHAnsi"/>
          <w:sz w:val="28"/>
          <w:szCs w:val="28"/>
          <w:vertAlign w:val="superscript"/>
          <w:lang w:eastAsia="en-IN"/>
        </w:rPr>
        <w:t>1</w:t>
      </w:r>
      <w:r w:rsidRPr="004A0C9A">
        <w:rPr>
          <w:rFonts w:eastAsia="Times New Roman" w:cstheme="minorHAnsi"/>
          <w:sz w:val="28"/>
          <w:szCs w:val="28"/>
          <w:lang w:eastAsia="en-IN"/>
        </w:rPr>
        <w:t>+3</w:t>
      </w:r>
      <w:r w:rsidRPr="004A0C9A">
        <w:rPr>
          <w:rFonts w:eastAsia="Times New Roman" w:cstheme="minorHAnsi"/>
          <w:sz w:val="28"/>
          <w:szCs w:val="28"/>
          <w:vertAlign w:val="superscript"/>
          <w:lang w:eastAsia="en-IN"/>
        </w:rPr>
        <w:t>2</w:t>
      </w:r>
      <w:r w:rsidRPr="004A0C9A">
        <w:rPr>
          <w:rFonts w:eastAsia="Times New Roman" w:cstheme="minorHAnsi"/>
          <w:sz w:val="28"/>
          <w:szCs w:val="28"/>
          <w:lang w:eastAsia="en-IN"/>
        </w:rPr>
        <w:t>+5</w:t>
      </w:r>
      <w:r w:rsidRPr="004A0C9A">
        <w:rPr>
          <w:rFonts w:eastAsia="Times New Roman" w:cstheme="minorHAnsi"/>
          <w:sz w:val="28"/>
          <w:szCs w:val="28"/>
          <w:vertAlign w:val="superscript"/>
          <w:lang w:eastAsia="en-IN"/>
        </w:rPr>
        <w:t>3</w:t>
      </w:r>
      <w:r w:rsidRPr="004A0C9A">
        <w:rPr>
          <w:rFonts w:eastAsia="Times New Roman" w:cstheme="minorHAnsi"/>
          <w:sz w:val="28"/>
          <w:szCs w:val="28"/>
          <w:lang w:eastAsia="en-IN"/>
        </w:rPr>
        <w:t> = 135, some other </w:t>
      </w:r>
      <w:r w:rsidRPr="004A0C9A">
        <w:rPr>
          <w:rFonts w:eastAsia="Times New Roman" w:cstheme="minorHAnsi"/>
          <w:b/>
          <w:bCs/>
          <w:sz w:val="28"/>
          <w:szCs w:val="28"/>
          <w:lang w:eastAsia="en-IN"/>
        </w:rPr>
        <w:t>DISARIUM</w:t>
      </w:r>
      <w:r w:rsidRPr="004A0C9A">
        <w:rPr>
          <w:rFonts w:eastAsia="Times New Roman" w:cstheme="minorHAnsi"/>
          <w:sz w:val="28"/>
          <w:szCs w:val="28"/>
          <w:lang w:eastAsia="en-IN"/>
        </w:rPr>
        <w:t> are 89, 175, 518 etc)</w:t>
      </w:r>
    </w:p>
    <w:p w:rsidR="009F4FA6" w:rsidRPr="004A0C9A" w:rsidRDefault="009F4FA6" w:rsidP="009F4FA6">
      <w:pPr>
        <w:rPr>
          <w:rFonts w:cstheme="minorHAnsi"/>
          <w:sz w:val="28"/>
          <w:szCs w:val="28"/>
        </w:rPr>
      </w:pPr>
      <w:r w:rsidRPr="004A0C9A">
        <w:rPr>
          <w:rFonts w:eastAsia="Times New Roman" w:cstheme="minorHAnsi"/>
          <w:sz w:val="28"/>
          <w:szCs w:val="28"/>
          <w:lang w:eastAsia="en-IN"/>
        </w:rPr>
        <w:br/>
      </w:r>
      <w:r w:rsidRPr="004A0C9A">
        <w:rPr>
          <w:rFonts w:eastAsia="Times New Roman" w:cstheme="minorHAnsi"/>
          <w:sz w:val="28"/>
          <w:szCs w:val="28"/>
          <w:lang w:eastAsia="en-IN"/>
        </w:rPr>
        <w:br/>
      </w:r>
    </w:p>
    <w:tbl>
      <w:tblPr>
        <w:tblW w:w="11553" w:type="dxa"/>
        <w:tblCellMar>
          <w:left w:w="0" w:type="dxa"/>
          <w:right w:w="0" w:type="dxa"/>
        </w:tblCellMar>
        <w:tblLook w:val="04A0"/>
      </w:tblPr>
      <w:tblGrid>
        <w:gridCol w:w="11553"/>
      </w:tblGrid>
      <w:tr w:rsidR="009F4FA6" w:rsidRPr="004A0C9A" w:rsidTr="009F4FA6">
        <w:tc>
          <w:tcPr>
            <w:tcW w:w="11553" w:type="dxa"/>
            <w:vAlign w:val="center"/>
            <w:hideMark/>
          </w:tcPr>
          <w:p w:rsidR="009F4FA6" w:rsidRPr="004A0C9A" w:rsidRDefault="009F4FA6" w:rsidP="009F4FA6">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import java.io.*;</w:t>
            </w:r>
          </w:p>
          <w:p w:rsidR="009F4FA6" w:rsidRPr="004A0C9A" w:rsidRDefault="009F4FA6" w:rsidP="009F4FA6">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class Disarium</w:t>
            </w:r>
          </w:p>
          <w:p w:rsidR="009F4FA6" w:rsidRPr="004A0C9A" w:rsidRDefault="009F4FA6" w:rsidP="009F4FA6">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w:t>
            </w:r>
          </w:p>
          <w:p w:rsidR="009F4FA6" w:rsidRPr="004A0C9A" w:rsidRDefault="009F4FA6" w:rsidP="009F4FA6">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public static void main(String[] args)throws IOException</w:t>
            </w:r>
          </w:p>
          <w:p w:rsidR="009F4FA6" w:rsidRPr="004A0C9A" w:rsidRDefault="009F4FA6" w:rsidP="009F4FA6">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w:t>
            </w:r>
          </w:p>
          <w:p w:rsidR="009F4FA6" w:rsidRPr="004A0C9A" w:rsidRDefault="009F4FA6" w:rsidP="009F4FA6">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BufferedReader br=new BufferedReader (new InputStreamReader(System.in));</w:t>
            </w:r>
          </w:p>
          <w:p w:rsidR="009F4FA6" w:rsidRPr="004A0C9A" w:rsidRDefault="009F4FA6" w:rsidP="009F4FA6">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System.out.print("Enter a number : ");</w:t>
            </w:r>
          </w:p>
          <w:p w:rsidR="009F4FA6" w:rsidRPr="004A0C9A" w:rsidRDefault="009F4FA6" w:rsidP="009F4FA6">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int n = Integer.parseInt(br.readLine());</w:t>
            </w:r>
          </w:p>
          <w:p w:rsidR="009F4FA6" w:rsidRPr="004A0C9A" w:rsidRDefault="009F4FA6" w:rsidP="009F4FA6">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int copy = n, d = 0, sum = 0;</w:t>
            </w:r>
          </w:p>
          <w:p w:rsidR="009F4FA6" w:rsidRPr="004A0C9A" w:rsidRDefault="009F4FA6" w:rsidP="009F4FA6">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String s = Integer.toString(n); //converting the number into a String</w:t>
            </w:r>
          </w:p>
          <w:p w:rsidR="009F4FA6" w:rsidRPr="004A0C9A" w:rsidRDefault="009F4FA6" w:rsidP="009F4FA6">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int len = s.length(); //finding the length of the number i.e. no.of digits</w:t>
            </w:r>
          </w:p>
          <w:p w:rsidR="009F4FA6" w:rsidRPr="004A0C9A" w:rsidRDefault="009F4FA6" w:rsidP="009F4FA6">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w:t>
            </w:r>
          </w:p>
          <w:p w:rsidR="009F4FA6" w:rsidRPr="004A0C9A" w:rsidRDefault="009F4FA6" w:rsidP="009F4FA6">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while(copy&gt;0)</w:t>
            </w:r>
          </w:p>
          <w:p w:rsidR="009F4FA6" w:rsidRPr="004A0C9A" w:rsidRDefault="009F4FA6" w:rsidP="009F4FA6">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w:t>
            </w:r>
          </w:p>
          <w:p w:rsidR="009F4FA6" w:rsidRPr="004A0C9A" w:rsidRDefault="009F4FA6" w:rsidP="009F4FA6">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d = copy % 10; //extracting the last digit</w:t>
            </w:r>
          </w:p>
          <w:p w:rsidR="009F4FA6" w:rsidRPr="004A0C9A" w:rsidRDefault="009F4FA6" w:rsidP="009F4FA6">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sum = sum + (int)Math.pow(d,len);</w:t>
            </w:r>
          </w:p>
          <w:p w:rsidR="009F4FA6" w:rsidRPr="004A0C9A" w:rsidRDefault="009F4FA6" w:rsidP="009F4FA6">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len--;</w:t>
            </w:r>
          </w:p>
          <w:p w:rsidR="009F4FA6" w:rsidRPr="004A0C9A" w:rsidRDefault="009F4FA6" w:rsidP="009F4FA6">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copy = copy / 10;</w:t>
            </w:r>
          </w:p>
          <w:p w:rsidR="009F4FA6" w:rsidRPr="004A0C9A" w:rsidRDefault="009F4FA6" w:rsidP="009F4FA6">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w:t>
            </w:r>
          </w:p>
          <w:p w:rsidR="009F4FA6" w:rsidRPr="004A0C9A" w:rsidRDefault="009F4FA6" w:rsidP="009F4FA6">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w:t>
            </w:r>
          </w:p>
          <w:p w:rsidR="009F4FA6" w:rsidRPr="004A0C9A" w:rsidRDefault="009F4FA6" w:rsidP="009F4FA6">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if(sum == n)</w:t>
            </w:r>
          </w:p>
          <w:p w:rsidR="009F4FA6" w:rsidRPr="004A0C9A" w:rsidRDefault="009F4FA6" w:rsidP="009F4FA6">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System.out.println(n+" is a Disarium Number.");</w:t>
            </w:r>
          </w:p>
          <w:p w:rsidR="009F4FA6" w:rsidRPr="004A0C9A" w:rsidRDefault="009F4FA6" w:rsidP="009F4FA6">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else</w:t>
            </w:r>
          </w:p>
          <w:p w:rsidR="009F4FA6" w:rsidRPr="004A0C9A" w:rsidRDefault="009F4FA6" w:rsidP="009F4FA6">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System.out.println(n+" is not a Disarium Number.");</w:t>
            </w:r>
          </w:p>
          <w:p w:rsidR="009F4FA6" w:rsidRPr="004A0C9A" w:rsidRDefault="009F4FA6" w:rsidP="009F4FA6">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w:t>
            </w:r>
          </w:p>
          <w:p w:rsidR="009F4FA6" w:rsidRPr="004A0C9A" w:rsidRDefault="009F4FA6" w:rsidP="009F4FA6">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w:t>
            </w:r>
          </w:p>
        </w:tc>
      </w:tr>
    </w:tbl>
    <w:p w:rsidR="003743AF" w:rsidRPr="004A0C9A" w:rsidRDefault="009F4FA6" w:rsidP="009F4FA6">
      <w:pPr>
        <w:rPr>
          <w:rFonts w:cstheme="minorHAnsi"/>
          <w:sz w:val="28"/>
          <w:szCs w:val="28"/>
        </w:rPr>
      </w:pPr>
      <w:r w:rsidRPr="004A0C9A">
        <w:rPr>
          <w:rFonts w:eastAsia="Times New Roman" w:cstheme="minorHAnsi"/>
          <w:sz w:val="28"/>
          <w:szCs w:val="28"/>
          <w:lang w:eastAsia="en-IN"/>
        </w:rPr>
        <w:br/>
      </w:r>
      <w:r w:rsidRPr="004A0C9A">
        <w:rPr>
          <w:rFonts w:cstheme="minorHAnsi"/>
          <w:sz w:val="28"/>
          <w:szCs w:val="28"/>
        </w:rPr>
        <w:t>--------------------------------------------------------------------------------------------------------------------------</w:t>
      </w:r>
      <w:r w:rsidR="005D18EF">
        <w:rPr>
          <w:rFonts w:cstheme="minorHAnsi"/>
          <w:sz w:val="28"/>
          <w:szCs w:val="28"/>
        </w:rPr>
        <w:t>---------------------------------------------------</w:t>
      </w:r>
    </w:p>
    <w:p w:rsidR="003743AF" w:rsidRPr="004A0C9A" w:rsidRDefault="003743AF" w:rsidP="003743AF">
      <w:pPr>
        <w:rPr>
          <w:rFonts w:cstheme="minorHAnsi"/>
          <w:sz w:val="28"/>
          <w:szCs w:val="28"/>
        </w:rPr>
      </w:pPr>
    </w:p>
    <w:p w:rsidR="00F42FB2" w:rsidRPr="004A0C9A" w:rsidRDefault="00F42FB2" w:rsidP="003743AF">
      <w:pPr>
        <w:ind w:firstLine="720"/>
        <w:rPr>
          <w:rFonts w:cstheme="minorHAnsi"/>
          <w:sz w:val="28"/>
          <w:szCs w:val="28"/>
        </w:rPr>
      </w:pPr>
    </w:p>
    <w:p w:rsidR="003743AF" w:rsidRPr="004A0C9A" w:rsidRDefault="003743AF" w:rsidP="00281862">
      <w:pPr>
        <w:spacing w:before="167" w:after="167" w:line="335" w:lineRule="atLeast"/>
        <w:outlineLvl w:val="3"/>
        <w:rPr>
          <w:rFonts w:eastAsia="Times New Roman" w:cstheme="minorHAnsi"/>
          <w:b/>
          <w:bCs/>
          <w:sz w:val="28"/>
          <w:szCs w:val="28"/>
          <w:lang w:eastAsia="en-IN"/>
        </w:rPr>
      </w:pPr>
      <w:r w:rsidRPr="004A0C9A">
        <w:rPr>
          <w:rFonts w:eastAsia="Times New Roman" w:cstheme="minorHAnsi"/>
          <w:b/>
          <w:bCs/>
          <w:sz w:val="28"/>
          <w:szCs w:val="28"/>
          <w:u w:val="single"/>
          <w:lang w:eastAsia="en-IN"/>
        </w:rPr>
        <w:t>Question:</w:t>
      </w:r>
    </w:p>
    <w:p w:rsidR="003743AF" w:rsidRPr="004A0C9A" w:rsidRDefault="003743AF" w:rsidP="00281862">
      <w:pPr>
        <w:spacing w:after="167" w:line="335" w:lineRule="atLeast"/>
        <w:rPr>
          <w:rFonts w:eastAsia="Times New Roman" w:cstheme="minorHAnsi"/>
          <w:sz w:val="28"/>
          <w:szCs w:val="28"/>
          <w:lang w:eastAsia="en-IN"/>
        </w:rPr>
      </w:pPr>
      <w:r w:rsidRPr="004A0C9A">
        <w:rPr>
          <w:rFonts w:eastAsia="Times New Roman" w:cstheme="minorHAnsi"/>
          <w:sz w:val="28"/>
          <w:szCs w:val="28"/>
          <w:lang w:eastAsia="en-IN"/>
        </w:rPr>
        <w:t>Define a class named </w:t>
      </w:r>
      <w:r w:rsidRPr="004A0C9A">
        <w:rPr>
          <w:rFonts w:eastAsia="Times New Roman" w:cstheme="minorHAnsi"/>
          <w:b/>
          <w:bCs/>
          <w:sz w:val="28"/>
          <w:szCs w:val="28"/>
          <w:lang w:eastAsia="en-IN"/>
        </w:rPr>
        <w:t>movieMagic</w:t>
      </w:r>
      <w:r w:rsidRPr="004A0C9A">
        <w:rPr>
          <w:rFonts w:eastAsia="Times New Roman" w:cstheme="minorHAnsi"/>
          <w:sz w:val="28"/>
          <w:szCs w:val="28"/>
          <w:lang w:eastAsia="en-IN"/>
        </w:rPr>
        <w:t> with the following description:</w:t>
      </w:r>
    </w:p>
    <w:p w:rsidR="003743AF" w:rsidRPr="004A0C9A" w:rsidRDefault="003743AF" w:rsidP="00281862">
      <w:pPr>
        <w:spacing w:after="167" w:line="335" w:lineRule="atLeast"/>
        <w:rPr>
          <w:rFonts w:eastAsia="Times New Roman" w:cstheme="minorHAnsi"/>
          <w:sz w:val="28"/>
          <w:szCs w:val="28"/>
          <w:lang w:eastAsia="en-IN"/>
        </w:rPr>
      </w:pPr>
      <w:r w:rsidRPr="004A0C9A">
        <w:rPr>
          <w:rFonts w:eastAsia="Times New Roman" w:cstheme="minorHAnsi"/>
          <w:b/>
          <w:bCs/>
          <w:sz w:val="28"/>
          <w:szCs w:val="28"/>
          <w:lang w:eastAsia="en-IN"/>
        </w:rPr>
        <w:t>Instance variables/data members:</w:t>
      </w:r>
    </w:p>
    <w:p w:rsidR="003743AF" w:rsidRPr="004A0C9A" w:rsidRDefault="003743AF" w:rsidP="00281862">
      <w:pPr>
        <w:spacing w:after="167" w:line="335" w:lineRule="atLeast"/>
        <w:rPr>
          <w:rFonts w:eastAsia="Times New Roman" w:cstheme="minorHAnsi"/>
          <w:sz w:val="28"/>
          <w:szCs w:val="28"/>
          <w:lang w:eastAsia="en-IN"/>
        </w:rPr>
      </w:pPr>
      <w:r w:rsidRPr="004A0C9A">
        <w:rPr>
          <w:rFonts w:eastAsia="Times New Roman" w:cstheme="minorHAnsi"/>
          <w:sz w:val="28"/>
          <w:szCs w:val="28"/>
          <w:lang w:eastAsia="en-IN"/>
        </w:rPr>
        <w:t>int year            -           to store the year of release of a movie</w:t>
      </w:r>
    </w:p>
    <w:p w:rsidR="003743AF" w:rsidRPr="004A0C9A" w:rsidRDefault="003743AF" w:rsidP="00281862">
      <w:pPr>
        <w:spacing w:after="167" w:line="335" w:lineRule="atLeast"/>
        <w:rPr>
          <w:rFonts w:eastAsia="Times New Roman" w:cstheme="minorHAnsi"/>
          <w:sz w:val="28"/>
          <w:szCs w:val="28"/>
          <w:lang w:eastAsia="en-IN"/>
        </w:rPr>
      </w:pPr>
      <w:r w:rsidRPr="004A0C9A">
        <w:rPr>
          <w:rFonts w:eastAsia="Times New Roman" w:cstheme="minorHAnsi"/>
          <w:sz w:val="28"/>
          <w:szCs w:val="28"/>
          <w:lang w:eastAsia="en-IN"/>
        </w:rPr>
        <w:t>String title       -           to store the title of the movie.</w:t>
      </w:r>
    </w:p>
    <w:p w:rsidR="003743AF" w:rsidRPr="004A0C9A" w:rsidRDefault="003743AF" w:rsidP="00281862">
      <w:pPr>
        <w:spacing w:after="167" w:line="335" w:lineRule="atLeast"/>
        <w:rPr>
          <w:rFonts w:eastAsia="Times New Roman" w:cstheme="minorHAnsi"/>
          <w:sz w:val="28"/>
          <w:szCs w:val="28"/>
          <w:lang w:eastAsia="en-IN"/>
        </w:rPr>
      </w:pPr>
      <w:r w:rsidRPr="004A0C9A">
        <w:rPr>
          <w:rFonts w:eastAsia="Times New Roman" w:cstheme="minorHAnsi"/>
          <w:sz w:val="28"/>
          <w:szCs w:val="28"/>
          <w:lang w:eastAsia="en-IN"/>
        </w:rPr>
        <w:t>float rating      -           to store the popularity rating of the movie. (minimum rating = 0.0 and maximum rating = 5.0)</w:t>
      </w:r>
    </w:p>
    <w:p w:rsidR="003743AF" w:rsidRPr="004A0C9A" w:rsidRDefault="003743AF" w:rsidP="00281862">
      <w:pPr>
        <w:spacing w:after="167" w:line="335" w:lineRule="atLeast"/>
        <w:rPr>
          <w:rFonts w:eastAsia="Times New Roman" w:cstheme="minorHAnsi"/>
          <w:sz w:val="28"/>
          <w:szCs w:val="28"/>
          <w:lang w:eastAsia="en-IN"/>
        </w:rPr>
      </w:pPr>
      <w:r w:rsidRPr="004A0C9A">
        <w:rPr>
          <w:rFonts w:eastAsia="Times New Roman" w:cstheme="minorHAnsi"/>
          <w:b/>
          <w:bCs/>
          <w:sz w:val="28"/>
          <w:szCs w:val="28"/>
          <w:lang w:eastAsia="en-IN"/>
        </w:rPr>
        <w:t>Member Methods:</w:t>
      </w:r>
    </w:p>
    <w:p w:rsidR="003743AF" w:rsidRPr="004A0C9A" w:rsidRDefault="003743AF" w:rsidP="00281862">
      <w:pPr>
        <w:spacing w:after="167" w:line="335" w:lineRule="atLeast"/>
        <w:rPr>
          <w:rFonts w:eastAsia="Times New Roman" w:cstheme="minorHAnsi"/>
          <w:sz w:val="28"/>
          <w:szCs w:val="28"/>
          <w:lang w:eastAsia="en-IN"/>
        </w:rPr>
      </w:pPr>
      <w:r w:rsidRPr="004A0C9A">
        <w:rPr>
          <w:rFonts w:eastAsia="Times New Roman" w:cstheme="minorHAnsi"/>
          <w:sz w:val="28"/>
          <w:szCs w:val="28"/>
          <w:lang w:eastAsia="en-IN"/>
        </w:rPr>
        <w:t>(i)         movieMagic()              Default constructor to initialize numeric data members to 0 and String data member to “”.</w:t>
      </w:r>
    </w:p>
    <w:p w:rsidR="003743AF" w:rsidRPr="004A0C9A" w:rsidRDefault="003743AF" w:rsidP="00281862">
      <w:pPr>
        <w:spacing w:after="167" w:line="335" w:lineRule="atLeast"/>
        <w:rPr>
          <w:rFonts w:eastAsia="Times New Roman" w:cstheme="minorHAnsi"/>
          <w:sz w:val="28"/>
          <w:szCs w:val="28"/>
          <w:lang w:eastAsia="en-IN"/>
        </w:rPr>
      </w:pPr>
      <w:r w:rsidRPr="004A0C9A">
        <w:rPr>
          <w:rFonts w:eastAsia="Times New Roman" w:cstheme="minorHAnsi"/>
          <w:sz w:val="28"/>
          <w:szCs w:val="28"/>
          <w:lang w:eastAsia="en-IN"/>
        </w:rPr>
        <w:lastRenderedPageBreak/>
        <w:t>(ii)        void accept()               To input and store year, title and rating.</w:t>
      </w:r>
    </w:p>
    <w:p w:rsidR="003743AF" w:rsidRPr="004A0C9A" w:rsidRDefault="003743AF" w:rsidP="00281862">
      <w:pPr>
        <w:spacing w:after="167" w:line="335" w:lineRule="atLeast"/>
        <w:rPr>
          <w:rFonts w:eastAsia="Times New Roman" w:cstheme="minorHAnsi"/>
          <w:sz w:val="28"/>
          <w:szCs w:val="28"/>
          <w:lang w:eastAsia="en-IN"/>
        </w:rPr>
      </w:pPr>
      <w:r w:rsidRPr="004A0C9A">
        <w:rPr>
          <w:rFonts w:eastAsia="Times New Roman" w:cstheme="minorHAnsi"/>
          <w:sz w:val="28"/>
          <w:szCs w:val="28"/>
          <w:lang w:eastAsia="en-IN"/>
        </w:rPr>
        <w:t>(iii)       void display()              To display the title of a movie and a message based on the rating as per the table below.</w:t>
      </w:r>
    </w:p>
    <w:tbl>
      <w:tblPr>
        <w:tblW w:w="1039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2878"/>
        <w:gridCol w:w="7512"/>
      </w:tblGrid>
      <w:tr w:rsidR="003743AF" w:rsidRPr="004A0C9A" w:rsidTr="003743AF">
        <w:trPr>
          <w:trHeight w:val="399"/>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743AF" w:rsidRPr="004A0C9A" w:rsidRDefault="003743AF" w:rsidP="003743AF">
            <w:pPr>
              <w:spacing w:after="0" w:line="335" w:lineRule="atLeast"/>
              <w:jc w:val="center"/>
              <w:rPr>
                <w:rFonts w:eastAsia="Times New Roman" w:cstheme="minorHAnsi"/>
                <w:sz w:val="28"/>
                <w:szCs w:val="28"/>
                <w:lang w:eastAsia="en-IN"/>
              </w:rPr>
            </w:pPr>
            <w:r w:rsidRPr="004A0C9A">
              <w:rPr>
                <w:rFonts w:eastAsia="Times New Roman" w:cstheme="minorHAnsi"/>
                <w:b/>
                <w:bCs/>
                <w:sz w:val="28"/>
                <w:szCs w:val="28"/>
                <w:lang w:eastAsia="en-IN"/>
              </w:rPr>
              <w:t>Rating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743AF" w:rsidRPr="004A0C9A" w:rsidRDefault="003743AF" w:rsidP="003743AF">
            <w:pPr>
              <w:spacing w:after="0" w:line="335" w:lineRule="atLeast"/>
              <w:jc w:val="center"/>
              <w:rPr>
                <w:rFonts w:eastAsia="Times New Roman" w:cstheme="minorHAnsi"/>
                <w:sz w:val="28"/>
                <w:szCs w:val="28"/>
                <w:lang w:eastAsia="en-IN"/>
              </w:rPr>
            </w:pPr>
            <w:r w:rsidRPr="004A0C9A">
              <w:rPr>
                <w:rFonts w:eastAsia="Times New Roman" w:cstheme="minorHAnsi"/>
                <w:b/>
                <w:bCs/>
                <w:sz w:val="28"/>
                <w:szCs w:val="28"/>
                <w:lang w:eastAsia="en-IN"/>
              </w:rPr>
              <w:t>Message to be displayed</w:t>
            </w:r>
          </w:p>
        </w:tc>
      </w:tr>
      <w:tr w:rsidR="003743AF" w:rsidRPr="004A0C9A" w:rsidTr="003743AF">
        <w:trPr>
          <w:trHeight w:val="399"/>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743AF" w:rsidRPr="004A0C9A" w:rsidRDefault="003743AF" w:rsidP="003743AF">
            <w:pPr>
              <w:spacing w:after="0" w:line="335" w:lineRule="atLeast"/>
              <w:jc w:val="center"/>
              <w:rPr>
                <w:rFonts w:eastAsia="Times New Roman" w:cstheme="minorHAnsi"/>
                <w:sz w:val="28"/>
                <w:szCs w:val="28"/>
                <w:lang w:eastAsia="en-IN"/>
              </w:rPr>
            </w:pPr>
            <w:r w:rsidRPr="004A0C9A">
              <w:rPr>
                <w:rFonts w:eastAsia="Times New Roman" w:cstheme="minorHAnsi"/>
                <w:sz w:val="28"/>
                <w:szCs w:val="28"/>
                <w:lang w:eastAsia="en-IN"/>
              </w:rPr>
              <w:t>0.0 to 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743AF" w:rsidRPr="004A0C9A" w:rsidRDefault="003743AF" w:rsidP="003743AF">
            <w:pPr>
              <w:spacing w:after="0" w:line="335" w:lineRule="atLeast"/>
              <w:jc w:val="center"/>
              <w:rPr>
                <w:rFonts w:eastAsia="Times New Roman" w:cstheme="minorHAnsi"/>
                <w:sz w:val="28"/>
                <w:szCs w:val="28"/>
                <w:lang w:eastAsia="en-IN"/>
              </w:rPr>
            </w:pPr>
            <w:r w:rsidRPr="004A0C9A">
              <w:rPr>
                <w:rFonts w:eastAsia="Times New Roman" w:cstheme="minorHAnsi"/>
                <w:sz w:val="28"/>
                <w:szCs w:val="28"/>
                <w:lang w:eastAsia="en-IN"/>
              </w:rPr>
              <w:t>Flop</w:t>
            </w:r>
          </w:p>
        </w:tc>
      </w:tr>
      <w:tr w:rsidR="003743AF" w:rsidRPr="004A0C9A" w:rsidTr="003743AF">
        <w:trPr>
          <w:trHeight w:val="399"/>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743AF" w:rsidRPr="004A0C9A" w:rsidRDefault="003743AF" w:rsidP="003743AF">
            <w:pPr>
              <w:spacing w:after="0" w:line="335" w:lineRule="atLeast"/>
              <w:jc w:val="center"/>
              <w:rPr>
                <w:rFonts w:eastAsia="Times New Roman" w:cstheme="minorHAnsi"/>
                <w:sz w:val="28"/>
                <w:szCs w:val="28"/>
                <w:lang w:eastAsia="en-IN"/>
              </w:rPr>
            </w:pPr>
            <w:r w:rsidRPr="004A0C9A">
              <w:rPr>
                <w:rFonts w:eastAsia="Times New Roman" w:cstheme="minorHAnsi"/>
                <w:sz w:val="28"/>
                <w:szCs w:val="28"/>
                <w:lang w:eastAsia="en-IN"/>
              </w:rPr>
              <w:t>2.1 to 3.4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743AF" w:rsidRPr="004A0C9A" w:rsidRDefault="003743AF" w:rsidP="003743AF">
            <w:pPr>
              <w:spacing w:after="0" w:line="335" w:lineRule="atLeast"/>
              <w:jc w:val="center"/>
              <w:rPr>
                <w:rFonts w:eastAsia="Times New Roman" w:cstheme="minorHAnsi"/>
                <w:sz w:val="28"/>
                <w:szCs w:val="28"/>
                <w:lang w:eastAsia="en-IN"/>
              </w:rPr>
            </w:pPr>
            <w:r w:rsidRPr="004A0C9A">
              <w:rPr>
                <w:rFonts w:eastAsia="Times New Roman" w:cstheme="minorHAnsi"/>
                <w:sz w:val="28"/>
                <w:szCs w:val="28"/>
                <w:lang w:eastAsia="en-IN"/>
              </w:rPr>
              <w:t>Semi-hit</w:t>
            </w:r>
          </w:p>
        </w:tc>
      </w:tr>
      <w:tr w:rsidR="003743AF" w:rsidRPr="004A0C9A" w:rsidTr="003743AF">
        <w:trPr>
          <w:trHeight w:val="379"/>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743AF" w:rsidRPr="004A0C9A" w:rsidRDefault="003743AF" w:rsidP="003743AF">
            <w:pPr>
              <w:spacing w:after="0" w:line="335" w:lineRule="atLeast"/>
              <w:jc w:val="center"/>
              <w:rPr>
                <w:rFonts w:eastAsia="Times New Roman" w:cstheme="minorHAnsi"/>
                <w:sz w:val="28"/>
                <w:szCs w:val="28"/>
                <w:lang w:eastAsia="en-IN"/>
              </w:rPr>
            </w:pPr>
            <w:r w:rsidRPr="004A0C9A">
              <w:rPr>
                <w:rFonts w:eastAsia="Times New Roman" w:cstheme="minorHAnsi"/>
                <w:sz w:val="28"/>
                <w:szCs w:val="28"/>
                <w:lang w:eastAsia="en-IN"/>
              </w:rPr>
              <w:t>3.5 to 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743AF" w:rsidRPr="004A0C9A" w:rsidRDefault="003743AF" w:rsidP="003743AF">
            <w:pPr>
              <w:spacing w:after="0" w:line="335" w:lineRule="atLeast"/>
              <w:jc w:val="center"/>
              <w:rPr>
                <w:rFonts w:eastAsia="Times New Roman" w:cstheme="minorHAnsi"/>
                <w:sz w:val="28"/>
                <w:szCs w:val="28"/>
                <w:lang w:eastAsia="en-IN"/>
              </w:rPr>
            </w:pPr>
            <w:r w:rsidRPr="004A0C9A">
              <w:rPr>
                <w:rFonts w:eastAsia="Times New Roman" w:cstheme="minorHAnsi"/>
                <w:sz w:val="28"/>
                <w:szCs w:val="28"/>
                <w:lang w:eastAsia="en-IN"/>
              </w:rPr>
              <w:t>Hit</w:t>
            </w:r>
          </w:p>
        </w:tc>
      </w:tr>
      <w:tr w:rsidR="003743AF" w:rsidRPr="004A0C9A" w:rsidTr="003743AF">
        <w:trPr>
          <w:trHeight w:val="379"/>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743AF" w:rsidRPr="004A0C9A" w:rsidRDefault="003743AF" w:rsidP="003743AF">
            <w:pPr>
              <w:spacing w:after="0" w:line="335" w:lineRule="atLeast"/>
              <w:jc w:val="center"/>
              <w:rPr>
                <w:rFonts w:eastAsia="Times New Roman" w:cstheme="minorHAnsi"/>
                <w:sz w:val="28"/>
                <w:szCs w:val="28"/>
                <w:lang w:eastAsia="en-IN"/>
              </w:rPr>
            </w:pPr>
            <w:r w:rsidRPr="004A0C9A">
              <w:rPr>
                <w:rFonts w:eastAsia="Times New Roman" w:cstheme="minorHAnsi"/>
                <w:sz w:val="28"/>
                <w:szCs w:val="28"/>
                <w:lang w:eastAsia="en-IN"/>
              </w:rPr>
              <w:t>4.6 to 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743AF" w:rsidRPr="004A0C9A" w:rsidRDefault="003743AF" w:rsidP="003743AF">
            <w:pPr>
              <w:spacing w:after="0" w:line="335" w:lineRule="atLeast"/>
              <w:jc w:val="center"/>
              <w:rPr>
                <w:rFonts w:eastAsia="Times New Roman" w:cstheme="minorHAnsi"/>
                <w:sz w:val="28"/>
                <w:szCs w:val="28"/>
                <w:lang w:eastAsia="en-IN"/>
              </w:rPr>
            </w:pPr>
            <w:r w:rsidRPr="004A0C9A">
              <w:rPr>
                <w:rFonts w:eastAsia="Times New Roman" w:cstheme="minorHAnsi"/>
                <w:sz w:val="28"/>
                <w:szCs w:val="28"/>
                <w:lang w:eastAsia="en-IN"/>
              </w:rPr>
              <w:t>Super Hit</w:t>
            </w:r>
          </w:p>
        </w:tc>
      </w:tr>
    </w:tbl>
    <w:p w:rsidR="003743AF" w:rsidRPr="004A0C9A" w:rsidRDefault="003743AF" w:rsidP="003743AF">
      <w:pPr>
        <w:spacing w:after="167"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3743AF" w:rsidRPr="004A0C9A" w:rsidRDefault="003743AF" w:rsidP="003743AF">
      <w:pPr>
        <w:spacing w:after="167" w:line="335" w:lineRule="atLeast"/>
        <w:jc w:val="both"/>
        <w:rPr>
          <w:rFonts w:eastAsia="Times New Roman" w:cstheme="minorHAnsi"/>
          <w:sz w:val="28"/>
          <w:szCs w:val="28"/>
          <w:lang w:eastAsia="en-IN"/>
        </w:rPr>
      </w:pPr>
      <w:r w:rsidRPr="004A0C9A">
        <w:rPr>
          <w:rFonts w:eastAsia="Times New Roman" w:cstheme="minorHAnsi"/>
          <w:sz w:val="28"/>
          <w:szCs w:val="28"/>
          <w:lang w:eastAsia="en-IN"/>
        </w:rPr>
        <w:t>Write a main method to create an object of the class and call the above member methods.</w:t>
      </w:r>
    </w:p>
    <w:p w:rsidR="003743AF" w:rsidRPr="004A0C9A" w:rsidRDefault="003743AF" w:rsidP="003743AF">
      <w:pPr>
        <w:spacing w:line="335" w:lineRule="atLeast"/>
        <w:rPr>
          <w:rFonts w:eastAsia="Times New Roman" w:cstheme="minorHAnsi"/>
          <w:sz w:val="28"/>
          <w:szCs w:val="28"/>
          <w:lang w:eastAsia="en-IN"/>
        </w:rPr>
      </w:pPr>
      <w:r w:rsidRPr="004A0C9A">
        <w:rPr>
          <w:rFonts w:eastAsia="Times New Roman" w:cstheme="minorHAnsi"/>
          <w:sz w:val="28"/>
          <w:szCs w:val="28"/>
          <w:lang w:eastAsia="en-IN"/>
        </w:rPr>
        <w:br/>
      </w:r>
      <w:r w:rsidRPr="004A0C9A">
        <w:rPr>
          <w:rFonts w:eastAsia="Times New Roman" w:cstheme="minorHAnsi"/>
          <w:sz w:val="28"/>
          <w:szCs w:val="28"/>
          <w:lang w:eastAsia="en-IN"/>
        </w:rPr>
        <w:br/>
        <w:t>import java.io.*;</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class movieMagic</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int year;</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String title;</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float rating;</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movieMagic() // default constructor</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year = 0;</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rating = 0.0f; // notice the 'f'</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title = "";</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void accept() throws IOException</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BufferedReader br = new BufferedReader(new InputStreamReader(System.in));</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System.out.print("Enter the title of the movie : ");</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title = br.readLine();</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System.out.print("Enter the year of its release : ");</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year = Integer.parseInt(br.readLine());</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System.out.print("Enter the movie rating : ");</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rating = Float.parseFloat(br.readLine());</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void display()</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System.out.println("The title of the movie is : "+title);</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if( rating &gt;= 0.0 &amp;&amp; rating &lt;= 2.0 ) {</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System.out.println("The movie was a Flop");</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  else if( rating &gt;= 2.1 &amp;&amp; rating &lt;= 3.4 ) {</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System.out.println("The movie was a Semi-hit");</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  else if( rating &gt;= 3.5 &amp;&amp; rating &lt;= 4.5 ) {</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System.out.println("The movie was a Hit");</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  else   {</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System.out.println("The movie was a Super Hit");</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public static void main(String args[]) throws IOException</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movieMagic ob = new movieMagic(); // creating object of the class movieMagic</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ob.accept();</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ob.display();</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3743AF" w:rsidRPr="004A0C9A" w:rsidRDefault="003743AF" w:rsidP="003743AF">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3743AF" w:rsidRPr="004A0C9A" w:rsidRDefault="003743AF" w:rsidP="003743AF">
      <w:pPr>
        <w:ind w:firstLine="720"/>
        <w:rPr>
          <w:rFonts w:cstheme="minorHAnsi"/>
          <w:sz w:val="28"/>
          <w:szCs w:val="28"/>
        </w:rPr>
      </w:pPr>
      <w:r w:rsidRPr="004A0C9A">
        <w:rPr>
          <w:rFonts w:eastAsia="Times New Roman" w:cstheme="minorHAnsi"/>
          <w:sz w:val="28"/>
          <w:szCs w:val="28"/>
          <w:lang w:eastAsia="en-IN"/>
        </w:rPr>
        <w:lastRenderedPageBreak/>
        <w:br/>
        <w:t>------------------------------------------------------------------------------------------------------------------------------------------------</w:t>
      </w:r>
      <w:r w:rsidR="005D18EF">
        <w:rPr>
          <w:rFonts w:eastAsia="Times New Roman" w:cstheme="minorHAnsi"/>
          <w:sz w:val="28"/>
          <w:szCs w:val="28"/>
          <w:lang w:eastAsia="en-IN"/>
        </w:rPr>
        <w:t>---------------------------------</w:t>
      </w:r>
      <w:r w:rsidRPr="004A0C9A">
        <w:rPr>
          <w:rFonts w:eastAsia="Times New Roman" w:cstheme="minorHAnsi"/>
          <w:sz w:val="28"/>
          <w:szCs w:val="28"/>
          <w:lang w:eastAsia="en-IN"/>
        </w:rPr>
        <w:br/>
      </w:r>
    </w:p>
    <w:p w:rsidR="00281862" w:rsidRPr="004A0C9A" w:rsidRDefault="00281862" w:rsidP="003743AF">
      <w:pPr>
        <w:ind w:firstLine="720"/>
        <w:rPr>
          <w:rFonts w:cstheme="minorHAnsi"/>
          <w:sz w:val="28"/>
          <w:szCs w:val="28"/>
        </w:rPr>
      </w:pPr>
    </w:p>
    <w:p w:rsidR="00281862" w:rsidRPr="004A0C9A" w:rsidRDefault="00281862" w:rsidP="003743AF">
      <w:pPr>
        <w:ind w:firstLine="720"/>
        <w:rPr>
          <w:rFonts w:cstheme="minorHAnsi"/>
          <w:sz w:val="28"/>
          <w:szCs w:val="28"/>
        </w:rPr>
      </w:pPr>
    </w:p>
    <w:p w:rsidR="00281862" w:rsidRPr="004A0C9A" w:rsidRDefault="00281862" w:rsidP="00281862">
      <w:pPr>
        <w:spacing w:before="167" w:after="167" w:line="335" w:lineRule="atLeast"/>
        <w:outlineLvl w:val="3"/>
        <w:rPr>
          <w:rFonts w:eastAsia="Times New Roman" w:cstheme="minorHAnsi"/>
          <w:b/>
          <w:bCs/>
          <w:sz w:val="28"/>
          <w:szCs w:val="28"/>
          <w:lang w:eastAsia="en-IN"/>
        </w:rPr>
      </w:pPr>
      <w:r w:rsidRPr="004A0C9A">
        <w:rPr>
          <w:rFonts w:eastAsia="Times New Roman" w:cstheme="minorHAnsi"/>
          <w:b/>
          <w:bCs/>
          <w:sz w:val="28"/>
          <w:szCs w:val="28"/>
          <w:u w:val="single"/>
          <w:lang w:eastAsia="en-IN"/>
        </w:rPr>
        <w:t>Question:</w:t>
      </w:r>
    </w:p>
    <w:p w:rsidR="00281862" w:rsidRPr="004A0C9A" w:rsidRDefault="00281862" w:rsidP="00281862">
      <w:pPr>
        <w:spacing w:after="167" w:line="335" w:lineRule="atLeast"/>
        <w:rPr>
          <w:rFonts w:eastAsia="Times New Roman" w:cstheme="minorHAnsi"/>
          <w:sz w:val="28"/>
          <w:szCs w:val="28"/>
          <w:lang w:eastAsia="en-IN"/>
        </w:rPr>
      </w:pPr>
      <w:r w:rsidRPr="004A0C9A">
        <w:rPr>
          <w:rFonts w:eastAsia="Times New Roman" w:cstheme="minorHAnsi"/>
          <w:sz w:val="28"/>
          <w:szCs w:val="28"/>
          <w:lang w:eastAsia="en-IN"/>
        </w:rPr>
        <w:t>Write a program in Java to accept a number and check whether it belongs to the Fibonacci Series (sequence) or not.</w:t>
      </w:r>
    </w:p>
    <w:p w:rsidR="00281862" w:rsidRPr="004A0C9A" w:rsidRDefault="00281862" w:rsidP="00281862">
      <w:pPr>
        <w:spacing w:after="167" w:line="335" w:lineRule="atLeast"/>
        <w:rPr>
          <w:rFonts w:eastAsia="Times New Roman" w:cstheme="minorHAnsi"/>
          <w:sz w:val="28"/>
          <w:szCs w:val="28"/>
          <w:lang w:eastAsia="en-IN"/>
        </w:rPr>
      </w:pPr>
      <w:r w:rsidRPr="004A0C9A">
        <w:rPr>
          <w:rFonts w:eastAsia="Times New Roman" w:cstheme="minorHAnsi"/>
          <w:b/>
          <w:bCs/>
          <w:sz w:val="28"/>
          <w:szCs w:val="28"/>
          <w:lang w:eastAsia="en-IN"/>
        </w:rPr>
        <w:t>Fibonacci Series:</w:t>
      </w:r>
      <w:r w:rsidRPr="004A0C9A">
        <w:rPr>
          <w:rFonts w:eastAsia="Times New Roman" w:cstheme="minorHAnsi"/>
          <w:sz w:val="28"/>
          <w:szCs w:val="28"/>
          <w:lang w:eastAsia="en-IN"/>
        </w:rPr>
        <w:br/>
        <w:t>The Fibonacci Sequence is the series of numbers: 0, 1, 1, 2, 3, 5, 8, 13, 21, 34, …</w:t>
      </w:r>
    </w:p>
    <w:p w:rsidR="00281862" w:rsidRPr="004A0C9A" w:rsidRDefault="00281862" w:rsidP="00281862">
      <w:pPr>
        <w:spacing w:after="167" w:line="335" w:lineRule="atLeast"/>
        <w:rPr>
          <w:rFonts w:eastAsia="Times New Roman" w:cstheme="minorHAnsi"/>
          <w:sz w:val="28"/>
          <w:szCs w:val="28"/>
          <w:lang w:eastAsia="en-IN"/>
        </w:rPr>
      </w:pPr>
      <w:r w:rsidRPr="004A0C9A">
        <w:rPr>
          <w:rFonts w:eastAsia="Times New Roman" w:cstheme="minorHAnsi"/>
          <w:sz w:val="28"/>
          <w:szCs w:val="28"/>
          <w:lang w:eastAsia="en-IN"/>
        </w:rPr>
        <w:t>The first two numbers in the series is ’0′ and ’1′ and every next number is found by adding up the two numbers before it.</w:t>
      </w:r>
    </w:p>
    <w:p w:rsidR="00281862" w:rsidRPr="004A0C9A" w:rsidRDefault="00281862" w:rsidP="00281862">
      <w:pPr>
        <w:spacing w:after="167" w:line="335" w:lineRule="atLeast"/>
        <w:rPr>
          <w:rFonts w:eastAsia="Times New Roman" w:cstheme="minorHAnsi"/>
          <w:sz w:val="28"/>
          <w:szCs w:val="28"/>
          <w:lang w:eastAsia="en-IN"/>
        </w:rPr>
      </w:pPr>
      <w:r w:rsidRPr="004A0C9A">
        <w:rPr>
          <w:rFonts w:eastAsia="Times New Roman" w:cstheme="minorHAnsi"/>
          <w:sz w:val="28"/>
          <w:szCs w:val="28"/>
          <w:lang w:eastAsia="en-IN"/>
        </w:rPr>
        <w:t>The 2 is found by adding the two numbers before it (1+1)</w:t>
      </w:r>
      <w:r w:rsidRPr="004A0C9A">
        <w:rPr>
          <w:rFonts w:eastAsia="Times New Roman" w:cstheme="minorHAnsi"/>
          <w:sz w:val="28"/>
          <w:szCs w:val="28"/>
          <w:lang w:eastAsia="en-IN"/>
        </w:rPr>
        <w:br/>
        <w:t>Similarly, the 3 is found by adding the two numbers before it (1+2),</w:t>
      </w:r>
      <w:r w:rsidRPr="004A0C9A">
        <w:rPr>
          <w:rFonts w:eastAsia="Times New Roman" w:cstheme="minorHAnsi"/>
          <w:sz w:val="28"/>
          <w:szCs w:val="28"/>
          <w:lang w:eastAsia="en-IN"/>
        </w:rPr>
        <w:br/>
        <w:t>And the 5 is (2+3),</w:t>
      </w:r>
      <w:r w:rsidRPr="004A0C9A">
        <w:rPr>
          <w:rFonts w:eastAsia="Times New Roman" w:cstheme="minorHAnsi"/>
          <w:sz w:val="28"/>
          <w:szCs w:val="28"/>
          <w:lang w:eastAsia="en-IN"/>
        </w:rPr>
        <w:br/>
        <w:t>and so on!</w:t>
      </w:r>
    </w:p>
    <w:p w:rsidR="00281862" w:rsidRPr="004A0C9A" w:rsidRDefault="00281862" w:rsidP="00281862">
      <w:pPr>
        <w:spacing w:after="167" w:line="335" w:lineRule="atLeast"/>
        <w:rPr>
          <w:rFonts w:eastAsia="Times New Roman" w:cstheme="minorHAnsi"/>
          <w:sz w:val="28"/>
          <w:szCs w:val="28"/>
          <w:lang w:eastAsia="en-IN"/>
        </w:rPr>
      </w:pPr>
      <w:r w:rsidRPr="004A0C9A">
        <w:rPr>
          <w:rFonts w:eastAsia="Times New Roman" w:cstheme="minorHAnsi"/>
          <w:b/>
          <w:bCs/>
          <w:sz w:val="28"/>
          <w:szCs w:val="28"/>
          <w:lang w:eastAsia="en-IN"/>
        </w:rPr>
        <w:t>Example:</w:t>
      </w:r>
      <w:r w:rsidRPr="004A0C9A">
        <w:rPr>
          <w:rFonts w:eastAsia="Times New Roman" w:cstheme="minorHAnsi"/>
          <w:sz w:val="28"/>
          <w:szCs w:val="28"/>
          <w:lang w:eastAsia="en-IN"/>
        </w:rPr>
        <w:t> the next number in the sequence above would be 21+34 = 55</w:t>
      </w:r>
      <w:r w:rsidRPr="004A0C9A">
        <w:rPr>
          <w:rFonts w:eastAsia="Times New Roman" w:cstheme="minorHAnsi"/>
          <w:sz w:val="28"/>
          <w:szCs w:val="28"/>
          <w:lang w:eastAsia="en-IN"/>
        </w:rPr>
        <w:br/>
        <w:t>It is that simple!</w:t>
      </w:r>
    </w:p>
    <w:p w:rsidR="00281862" w:rsidRPr="004A0C9A" w:rsidRDefault="00281862" w:rsidP="00281862">
      <w:pPr>
        <w:spacing w:after="167" w:line="335" w:lineRule="atLeast"/>
        <w:rPr>
          <w:rFonts w:eastAsia="Times New Roman" w:cstheme="minorHAnsi"/>
          <w:sz w:val="28"/>
          <w:szCs w:val="28"/>
          <w:lang w:eastAsia="en-IN"/>
        </w:rPr>
      </w:pPr>
      <w:r w:rsidRPr="004A0C9A">
        <w:rPr>
          <w:rFonts w:eastAsia="Times New Roman" w:cstheme="minorHAnsi"/>
          <w:sz w:val="28"/>
          <w:szCs w:val="28"/>
          <w:lang w:eastAsia="en-IN"/>
        </w:rPr>
        <w:t>Here is a longer list:</w:t>
      </w:r>
    </w:p>
    <w:p w:rsidR="00281862" w:rsidRPr="004A0C9A" w:rsidRDefault="00281862" w:rsidP="00281862">
      <w:pPr>
        <w:spacing w:after="167" w:line="335" w:lineRule="atLeast"/>
        <w:rPr>
          <w:rFonts w:eastAsia="Times New Roman" w:cstheme="minorHAnsi"/>
          <w:sz w:val="28"/>
          <w:szCs w:val="28"/>
          <w:lang w:eastAsia="en-IN"/>
        </w:rPr>
      </w:pPr>
      <w:r w:rsidRPr="004A0C9A">
        <w:rPr>
          <w:rFonts w:eastAsia="Times New Roman" w:cstheme="minorHAnsi"/>
          <w:sz w:val="28"/>
          <w:szCs w:val="28"/>
          <w:lang w:eastAsia="en-IN"/>
        </w:rPr>
        <w:t>0, 1, 1, 2, 3, 5, 8, 13, 21, 34, 55, 89, 144, 233, 377, 610, 987, 1597, 2584, 4181, 6765, 10946, 17711, 28657, 46368, 75025, 121393, 196418, 317811, …</w:t>
      </w:r>
    </w:p>
    <w:p w:rsidR="00281862" w:rsidRPr="004A0C9A" w:rsidRDefault="00281862" w:rsidP="00281862">
      <w:pPr>
        <w:spacing w:after="167" w:line="335" w:lineRule="atLeast"/>
        <w:rPr>
          <w:rFonts w:eastAsia="Times New Roman" w:cstheme="minorHAnsi"/>
          <w:sz w:val="28"/>
          <w:szCs w:val="28"/>
          <w:lang w:eastAsia="en-IN"/>
        </w:rPr>
      </w:pP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import java.io.*;</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class IsFibonacci</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public static void main(String args[])throws IOException</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BufferedReader br=new BufferedReader(new InputStreamReader(System.in));</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System.out.print("Enter a number : "); // Inputting a number</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int n = Integer.parseInt(br.readLine());</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if(n&lt;0)</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System.out.println("Kindly enter a positive number.");</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else</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int a=0, b=1 ,c=0;</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 'a' is the 1st term, 'b' is the 2nd term and 'c' is the 3rd term</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 'c' stores the last generated term of the Fibonacci series */</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while(c&lt;n) // Loop goes on till the 3rd term is less than the given number</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c = a + b; // Generating the terms of Fibonacci Series</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a = b;</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b = c;</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 When the control comes out of the while loop, either the</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 3rd term is equal to the number or greater than it */</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if(c==n) // If the last term = number, then it belongs to Fibonacci Series</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System.out.println("Output : The number belongs to Fibonacci Series.");</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else</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System.out.println("Output : The number does not belong to Fibonacci Series.");</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281862" w:rsidRPr="004A0C9A" w:rsidRDefault="00281862" w:rsidP="00281862">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w:t>
      </w:r>
    </w:p>
    <w:p w:rsidR="00281862" w:rsidRPr="004A0C9A" w:rsidRDefault="00281862" w:rsidP="00281862">
      <w:pPr>
        <w:spacing w:after="167" w:line="335" w:lineRule="atLeast"/>
        <w:rPr>
          <w:rFonts w:eastAsia="Times New Roman" w:cstheme="minorHAnsi"/>
          <w:sz w:val="28"/>
          <w:szCs w:val="28"/>
          <w:lang w:eastAsia="en-IN"/>
        </w:rPr>
      </w:pPr>
      <w:r w:rsidRPr="004A0C9A">
        <w:rPr>
          <w:rFonts w:eastAsia="Times New Roman" w:cstheme="minorHAnsi"/>
          <w:sz w:val="28"/>
          <w:szCs w:val="28"/>
          <w:lang w:eastAsia="en-IN"/>
        </w:rPr>
        <w:br/>
      </w:r>
      <w:r w:rsidRPr="004A0C9A">
        <w:rPr>
          <w:rFonts w:eastAsia="Times New Roman" w:cstheme="minorHAnsi"/>
          <w:sz w:val="28"/>
          <w:szCs w:val="28"/>
          <w:lang w:eastAsia="en-IN"/>
        </w:rPr>
        <w:br/>
      </w:r>
      <w:r w:rsidR="00D91B87" w:rsidRPr="004A0C9A">
        <w:rPr>
          <w:rFonts w:eastAsia="Times New Roman" w:cstheme="minorHAnsi"/>
          <w:sz w:val="28"/>
          <w:szCs w:val="28"/>
          <w:lang w:eastAsia="en-IN"/>
        </w:rPr>
        <w:t>-------------------------------------------------------------------------------------------------------------------------</w:t>
      </w:r>
      <w:r w:rsidR="005D18EF">
        <w:rPr>
          <w:rFonts w:eastAsia="Times New Roman" w:cstheme="minorHAnsi"/>
          <w:sz w:val="28"/>
          <w:szCs w:val="28"/>
          <w:lang w:eastAsia="en-IN"/>
        </w:rPr>
        <w:t>---------------------------------------------------------</w:t>
      </w:r>
    </w:p>
    <w:p w:rsidR="00D91B87" w:rsidRPr="004A0C9A" w:rsidRDefault="00281862" w:rsidP="00D91B87">
      <w:pPr>
        <w:pStyle w:val="Heading4"/>
        <w:spacing w:before="167" w:beforeAutospacing="0" w:after="167" w:afterAutospacing="0" w:line="335" w:lineRule="atLeast"/>
        <w:rPr>
          <w:rFonts w:asciiTheme="minorHAnsi" w:hAnsiTheme="minorHAnsi" w:cstheme="minorHAnsi"/>
          <w:sz w:val="28"/>
          <w:szCs w:val="28"/>
        </w:rPr>
      </w:pPr>
      <w:r w:rsidRPr="004A0C9A">
        <w:rPr>
          <w:rFonts w:asciiTheme="minorHAnsi" w:hAnsiTheme="minorHAnsi" w:cstheme="minorHAnsi"/>
          <w:sz w:val="28"/>
          <w:szCs w:val="28"/>
        </w:rPr>
        <w:lastRenderedPageBreak/>
        <w:br/>
      </w:r>
      <w:r w:rsidRPr="004A0C9A">
        <w:rPr>
          <w:rFonts w:asciiTheme="minorHAnsi" w:hAnsiTheme="minorHAnsi" w:cstheme="minorHAnsi"/>
          <w:sz w:val="28"/>
          <w:szCs w:val="28"/>
        </w:rPr>
        <w:br/>
      </w:r>
      <w:r w:rsidR="00D91B87" w:rsidRPr="004A0C9A">
        <w:rPr>
          <w:rFonts w:asciiTheme="minorHAnsi" w:hAnsiTheme="minorHAnsi" w:cstheme="minorHAnsi"/>
          <w:sz w:val="28"/>
          <w:szCs w:val="28"/>
          <w:u w:val="single"/>
        </w:rPr>
        <w:t>Question:</w:t>
      </w:r>
    </w:p>
    <w:p w:rsidR="00D91B87" w:rsidRPr="004A0C9A" w:rsidRDefault="00D91B87" w:rsidP="00D91B87">
      <w:pPr>
        <w:spacing w:after="167" w:line="335" w:lineRule="atLeast"/>
        <w:rPr>
          <w:rFonts w:eastAsia="Times New Roman" w:cstheme="minorHAnsi"/>
          <w:sz w:val="28"/>
          <w:szCs w:val="28"/>
          <w:lang w:eastAsia="en-IN"/>
        </w:rPr>
      </w:pPr>
      <w:r w:rsidRPr="004A0C9A">
        <w:rPr>
          <w:rFonts w:eastAsia="Times New Roman" w:cstheme="minorHAnsi"/>
          <w:sz w:val="28"/>
          <w:szCs w:val="28"/>
          <w:lang w:eastAsia="en-IN"/>
        </w:rPr>
        <w:t>A special two-digit number is such that when the sum of the digits is added to the product of its digits, the result is equal to the original two-digit number.</w:t>
      </w:r>
    </w:p>
    <w:p w:rsidR="00D91B87" w:rsidRPr="004A0C9A" w:rsidRDefault="00D91B87" w:rsidP="00D91B87">
      <w:pPr>
        <w:spacing w:after="167" w:line="335" w:lineRule="atLeast"/>
        <w:rPr>
          <w:rFonts w:eastAsia="Times New Roman" w:cstheme="minorHAnsi"/>
          <w:sz w:val="28"/>
          <w:szCs w:val="28"/>
          <w:lang w:eastAsia="en-IN"/>
        </w:rPr>
      </w:pPr>
      <w:r w:rsidRPr="004A0C9A">
        <w:rPr>
          <w:rFonts w:eastAsia="Times New Roman" w:cstheme="minorHAnsi"/>
          <w:b/>
          <w:bCs/>
          <w:sz w:val="28"/>
          <w:szCs w:val="28"/>
          <w:lang w:eastAsia="en-IN"/>
        </w:rPr>
        <w:t>Example:</w:t>
      </w:r>
      <w:r w:rsidRPr="004A0C9A">
        <w:rPr>
          <w:rFonts w:eastAsia="Times New Roman" w:cstheme="minorHAnsi"/>
          <w:sz w:val="28"/>
          <w:szCs w:val="28"/>
          <w:lang w:eastAsia="en-IN"/>
        </w:rPr>
        <w:br/>
        <w:t>Consider the number 59.Sum of digits = 5+9=14</w:t>
      </w:r>
      <w:r w:rsidRPr="004A0C9A">
        <w:rPr>
          <w:rFonts w:eastAsia="Times New Roman" w:cstheme="minorHAnsi"/>
          <w:sz w:val="28"/>
          <w:szCs w:val="28"/>
          <w:lang w:eastAsia="en-IN"/>
        </w:rPr>
        <w:br/>
        <w:t>Product of its digits = 5 x 9 = 45</w:t>
      </w:r>
      <w:r w:rsidRPr="004A0C9A">
        <w:rPr>
          <w:rFonts w:eastAsia="Times New Roman" w:cstheme="minorHAnsi"/>
          <w:sz w:val="28"/>
          <w:szCs w:val="28"/>
          <w:lang w:eastAsia="en-IN"/>
        </w:rPr>
        <w:br/>
        <w:t>Sum of the digits and product of digits = 14 + 45 = 59</w:t>
      </w:r>
    </w:p>
    <w:p w:rsidR="00D91B87" w:rsidRPr="004A0C9A" w:rsidRDefault="00D91B87" w:rsidP="00D91B87">
      <w:pPr>
        <w:spacing w:after="167" w:line="335" w:lineRule="atLeast"/>
        <w:rPr>
          <w:rFonts w:eastAsia="Times New Roman" w:cstheme="minorHAnsi"/>
          <w:sz w:val="28"/>
          <w:szCs w:val="28"/>
          <w:lang w:eastAsia="en-IN"/>
        </w:rPr>
      </w:pPr>
      <w:r w:rsidRPr="004A0C9A">
        <w:rPr>
          <w:rFonts w:eastAsia="Times New Roman" w:cstheme="minorHAnsi"/>
          <w:sz w:val="28"/>
          <w:szCs w:val="28"/>
          <w:lang w:eastAsia="en-IN"/>
        </w:rPr>
        <w:t>Write a program to accept a two-digit number. Add the sum of its digits to the product of its digits. If the value is equal to the number input, output the message “special-two digit number” otherwise, output the message “Not a special two-digit number”.</w:t>
      </w:r>
    </w:p>
    <w:p w:rsidR="00D91B87" w:rsidRPr="004A0C9A" w:rsidRDefault="00D91B87" w:rsidP="00D91B87">
      <w:pPr>
        <w:ind w:firstLine="720"/>
        <w:rPr>
          <w:rFonts w:eastAsia="Times New Roman" w:cstheme="minorHAnsi"/>
          <w:sz w:val="28"/>
          <w:szCs w:val="28"/>
          <w:lang w:eastAsia="en-IN"/>
        </w:rPr>
      </w:pPr>
      <w:r w:rsidRPr="004A0C9A">
        <w:rPr>
          <w:rFonts w:eastAsia="Times New Roman" w:cstheme="minorHAnsi"/>
          <w:sz w:val="28"/>
          <w:szCs w:val="28"/>
          <w:lang w:eastAsia="en-IN"/>
        </w:rPr>
        <w:br/>
      </w:r>
    </w:p>
    <w:tbl>
      <w:tblPr>
        <w:tblW w:w="13496" w:type="dxa"/>
        <w:tblCellMar>
          <w:left w:w="0" w:type="dxa"/>
          <w:right w:w="0" w:type="dxa"/>
        </w:tblCellMar>
        <w:tblLook w:val="04A0"/>
      </w:tblPr>
      <w:tblGrid>
        <w:gridCol w:w="13496"/>
      </w:tblGrid>
      <w:tr w:rsidR="00D91B87" w:rsidRPr="004A0C9A" w:rsidTr="00D91B87">
        <w:tc>
          <w:tcPr>
            <w:tcW w:w="13496" w:type="dxa"/>
            <w:vAlign w:val="center"/>
            <w:hideMark/>
          </w:tcPr>
          <w:p w:rsidR="00D91B87" w:rsidRPr="004A0C9A" w:rsidRDefault="00D91B87" w:rsidP="00D91B87">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import java.io.*;</w:t>
            </w:r>
          </w:p>
          <w:p w:rsidR="00D91B87" w:rsidRPr="004A0C9A" w:rsidRDefault="00D91B87" w:rsidP="00D91B87">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class Special_Q5_ICSE2014</w:t>
            </w:r>
          </w:p>
          <w:p w:rsidR="00D91B87" w:rsidRPr="004A0C9A" w:rsidRDefault="00D91B87" w:rsidP="00D91B87">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w:t>
            </w:r>
          </w:p>
          <w:p w:rsidR="00D91B87" w:rsidRPr="004A0C9A" w:rsidRDefault="00D91B87" w:rsidP="00D91B87">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public static void main(String args[])throws IOException</w:t>
            </w:r>
          </w:p>
          <w:p w:rsidR="00D91B87" w:rsidRPr="004A0C9A" w:rsidRDefault="00D91B87" w:rsidP="00D91B87">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w:t>
            </w:r>
          </w:p>
          <w:p w:rsidR="00D91B87" w:rsidRPr="004A0C9A" w:rsidRDefault="00D91B87" w:rsidP="00D91B87">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BufferedReader br=new BufferedReader (new InputStreamReader(System.in));</w:t>
            </w:r>
          </w:p>
          <w:p w:rsidR="00D91B87" w:rsidRPr="004A0C9A" w:rsidRDefault="00D91B87" w:rsidP="00D91B87">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System.out.print("Enter a 2 digit number : ");</w:t>
            </w:r>
          </w:p>
          <w:p w:rsidR="00D91B87" w:rsidRPr="004A0C9A" w:rsidRDefault="00D91B87" w:rsidP="00D91B87">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int n = Integer.parseInt(br.readLine());</w:t>
            </w:r>
          </w:p>
          <w:p w:rsidR="00D91B87" w:rsidRPr="004A0C9A" w:rsidRDefault="00D91B87" w:rsidP="00D91B87">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w:t>
            </w:r>
          </w:p>
          <w:p w:rsidR="00D91B87" w:rsidRPr="004A0C9A" w:rsidRDefault="00D91B87" w:rsidP="00D91B87">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int first, last, sum, pro;</w:t>
            </w:r>
          </w:p>
          <w:p w:rsidR="00D91B87" w:rsidRPr="004A0C9A" w:rsidRDefault="00D91B87" w:rsidP="00D91B87">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if(n&lt;10 || n&gt;99) //Checking whether entered number is 2 digit or not</w:t>
            </w:r>
          </w:p>
          <w:p w:rsidR="00D91B87" w:rsidRPr="004A0C9A" w:rsidRDefault="00D91B87" w:rsidP="00D91B87">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System.out.println("Invalid Input! Number should have 2 digits only.");</w:t>
            </w:r>
          </w:p>
          <w:p w:rsidR="00D91B87" w:rsidRPr="004A0C9A" w:rsidRDefault="00D91B87" w:rsidP="00D91B87">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else</w:t>
            </w:r>
          </w:p>
          <w:p w:rsidR="00D91B87" w:rsidRPr="004A0C9A" w:rsidRDefault="00D91B87" w:rsidP="00D91B87">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w:t>
            </w:r>
          </w:p>
          <w:p w:rsidR="00D91B87" w:rsidRPr="004A0C9A" w:rsidRDefault="00D91B87" w:rsidP="00D91B87">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first = n/10; //Finding the first digit</w:t>
            </w:r>
          </w:p>
          <w:p w:rsidR="00D91B87" w:rsidRPr="004A0C9A" w:rsidRDefault="00D91B87" w:rsidP="00D91B87">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last = n%10; //Finding the last digit</w:t>
            </w:r>
          </w:p>
          <w:p w:rsidR="00D91B87" w:rsidRPr="004A0C9A" w:rsidRDefault="00D91B87" w:rsidP="00D91B87">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sum = first + last; //Finding the sum of the digits</w:t>
            </w:r>
          </w:p>
          <w:p w:rsidR="00D91B87" w:rsidRPr="004A0C9A" w:rsidRDefault="00D91B87" w:rsidP="00D91B87">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pro = first * last; //Finding the product of the digits</w:t>
            </w:r>
          </w:p>
          <w:p w:rsidR="00D91B87" w:rsidRPr="004A0C9A" w:rsidRDefault="00D91B87" w:rsidP="00D91B87">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w:t>
            </w:r>
          </w:p>
          <w:p w:rsidR="00D91B87" w:rsidRPr="004A0C9A" w:rsidRDefault="00D91B87" w:rsidP="00D91B87">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if((sum + pro) == n)</w:t>
            </w:r>
          </w:p>
          <w:p w:rsidR="00D91B87" w:rsidRPr="004A0C9A" w:rsidRDefault="00D91B87" w:rsidP="00D91B87">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w:t>
            </w:r>
          </w:p>
          <w:p w:rsidR="00D91B87" w:rsidRPr="004A0C9A" w:rsidRDefault="00D91B87" w:rsidP="00D91B87">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System.out.println("Output : The number "+n+" is a Special Two-Digit Number.");</w:t>
            </w:r>
          </w:p>
          <w:p w:rsidR="00D91B87" w:rsidRPr="004A0C9A" w:rsidRDefault="00D91B87" w:rsidP="00D91B87">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w:t>
            </w:r>
          </w:p>
          <w:p w:rsidR="00D91B87" w:rsidRPr="004A0C9A" w:rsidRDefault="00D91B87" w:rsidP="00D91B87">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else</w:t>
            </w:r>
          </w:p>
          <w:p w:rsidR="00D91B87" w:rsidRPr="004A0C9A" w:rsidRDefault="00D91B87" w:rsidP="00D91B87">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w:t>
            </w:r>
          </w:p>
          <w:p w:rsidR="00D91B87" w:rsidRPr="004A0C9A" w:rsidRDefault="00D91B87" w:rsidP="00D91B87">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System.out.println("Output : The number is Not a Special Two-Digit Number.");</w:t>
            </w:r>
          </w:p>
          <w:p w:rsidR="00D91B87" w:rsidRPr="004A0C9A" w:rsidRDefault="00D91B87" w:rsidP="00D91B87">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w:t>
            </w:r>
          </w:p>
          <w:p w:rsidR="00D91B87" w:rsidRPr="004A0C9A" w:rsidRDefault="00D91B87" w:rsidP="00D91B87">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w:t>
            </w:r>
          </w:p>
          <w:p w:rsidR="00D91B87" w:rsidRPr="004A0C9A" w:rsidRDefault="00D91B87" w:rsidP="00D91B87">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w:t>
            </w:r>
          </w:p>
          <w:p w:rsidR="00D91B87" w:rsidRPr="004A0C9A" w:rsidRDefault="00D91B87" w:rsidP="00D91B87">
            <w:pPr>
              <w:spacing w:after="0" w:line="240" w:lineRule="auto"/>
              <w:rPr>
                <w:rFonts w:eastAsia="Times New Roman" w:cstheme="minorHAnsi"/>
                <w:sz w:val="28"/>
                <w:szCs w:val="28"/>
                <w:lang w:eastAsia="en-IN"/>
              </w:rPr>
            </w:pPr>
            <w:r w:rsidRPr="004A0C9A">
              <w:rPr>
                <w:rFonts w:eastAsia="Times New Roman" w:cstheme="minorHAnsi"/>
                <w:sz w:val="28"/>
                <w:szCs w:val="28"/>
                <w:lang w:eastAsia="en-IN"/>
              </w:rPr>
              <w:t>    }</w:t>
            </w:r>
          </w:p>
        </w:tc>
      </w:tr>
    </w:tbl>
    <w:p w:rsidR="00281862" w:rsidRPr="004A0C9A" w:rsidRDefault="00D91B87" w:rsidP="00D91B87">
      <w:pPr>
        <w:ind w:firstLine="720"/>
        <w:rPr>
          <w:rFonts w:cstheme="minorHAnsi"/>
          <w:sz w:val="28"/>
          <w:szCs w:val="28"/>
        </w:rPr>
      </w:pPr>
      <w:r w:rsidRPr="004A0C9A">
        <w:rPr>
          <w:rFonts w:eastAsia="Times New Roman" w:cstheme="minorHAnsi"/>
          <w:sz w:val="28"/>
          <w:szCs w:val="28"/>
          <w:lang w:eastAsia="en-IN"/>
        </w:rPr>
        <w:br/>
      </w:r>
      <w:r w:rsidRPr="004A0C9A">
        <w:rPr>
          <w:rFonts w:eastAsia="Times New Roman" w:cstheme="minorHAnsi"/>
          <w:sz w:val="28"/>
          <w:szCs w:val="28"/>
          <w:lang w:eastAsia="en-IN"/>
        </w:rPr>
        <w:br/>
      </w:r>
      <w:r w:rsidRPr="004A0C9A">
        <w:rPr>
          <w:rFonts w:eastAsia="Times New Roman" w:cstheme="minorHAnsi"/>
          <w:sz w:val="28"/>
          <w:szCs w:val="28"/>
          <w:lang w:eastAsia="en-IN"/>
        </w:rPr>
        <w:br/>
      </w:r>
      <w:r w:rsidRPr="004A0C9A">
        <w:rPr>
          <w:rFonts w:cstheme="minorHAnsi"/>
          <w:sz w:val="28"/>
          <w:szCs w:val="28"/>
        </w:rPr>
        <w:t>---------------------------------------------------------------------------------------------------------------------------------------------</w:t>
      </w:r>
      <w:r w:rsidR="005D18EF">
        <w:rPr>
          <w:rFonts w:cstheme="minorHAnsi"/>
          <w:sz w:val="28"/>
          <w:szCs w:val="28"/>
        </w:rPr>
        <w:t>---------------------------------</w:t>
      </w:r>
    </w:p>
    <w:p w:rsidR="00D91B87" w:rsidRPr="004A0C9A" w:rsidRDefault="00D91B87" w:rsidP="00D91B87">
      <w:pPr>
        <w:ind w:firstLine="720"/>
        <w:rPr>
          <w:rFonts w:cstheme="minorHAnsi"/>
          <w:sz w:val="28"/>
          <w:szCs w:val="28"/>
        </w:rPr>
      </w:pPr>
    </w:p>
    <w:p w:rsidR="00C630AA" w:rsidRPr="004A0C9A" w:rsidRDefault="00C630AA" w:rsidP="00C630AA">
      <w:pPr>
        <w:spacing w:before="167" w:after="167" w:line="335" w:lineRule="atLeast"/>
        <w:outlineLvl w:val="3"/>
        <w:rPr>
          <w:rFonts w:eastAsia="Times New Roman" w:cstheme="minorHAnsi"/>
          <w:b/>
          <w:bCs/>
          <w:sz w:val="28"/>
          <w:szCs w:val="28"/>
          <w:lang w:eastAsia="en-IN"/>
        </w:rPr>
      </w:pPr>
      <w:r w:rsidRPr="004A0C9A">
        <w:rPr>
          <w:rFonts w:eastAsia="Times New Roman" w:cstheme="minorHAnsi"/>
          <w:b/>
          <w:bCs/>
          <w:sz w:val="28"/>
          <w:szCs w:val="28"/>
          <w:u w:val="single"/>
          <w:lang w:eastAsia="en-IN"/>
        </w:rPr>
        <w:t>Question:</w:t>
      </w:r>
    </w:p>
    <w:p w:rsidR="00C630AA" w:rsidRPr="004A0C9A" w:rsidRDefault="00C630AA" w:rsidP="00C630AA">
      <w:pPr>
        <w:spacing w:after="167" w:line="335" w:lineRule="atLeast"/>
        <w:rPr>
          <w:rFonts w:eastAsia="Times New Roman" w:cstheme="minorHAnsi"/>
          <w:sz w:val="28"/>
          <w:szCs w:val="28"/>
          <w:lang w:eastAsia="en-IN"/>
        </w:rPr>
      </w:pPr>
      <w:r w:rsidRPr="004A0C9A">
        <w:rPr>
          <w:rFonts w:eastAsia="Times New Roman" w:cstheme="minorHAnsi"/>
          <w:sz w:val="28"/>
          <w:szCs w:val="28"/>
          <w:lang w:eastAsia="en-IN"/>
        </w:rPr>
        <w:t>Write a program to assign a full path and file name as given below. Using library functions, extract and output the file path, file name and file extension separately as shown.</w:t>
      </w:r>
    </w:p>
    <w:p w:rsidR="00C630AA" w:rsidRPr="004A0C9A" w:rsidRDefault="00C630AA" w:rsidP="00C630AA">
      <w:pPr>
        <w:spacing w:after="167" w:line="335" w:lineRule="atLeast"/>
        <w:rPr>
          <w:rFonts w:eastAsia="Times New Roman" w:cstheme="minorHAnsi"/>
          <w:sz w:val="28"/>
          <w:szCs w:val="28"/>
          <w:lang w:eastAsia="en-IN"/>
        </w:rPr>
      </w:pPr>
      <w:r w:rsidRPr="004A0C9A">
        <w:rPr>
          <w:rFonts w:eastAsia="Times New Roman" w:cstheme="minorHAnsi"/>
          <w:b/>
          <w:bCs/>
          <w:sz w:val="28"/>
          <w:szCs w:val="28"/>
          <w:lang w:eastAsia="en-IN"/>
        </w:rPr>
        <w:t>Input:</w:t>
      </w:r>
      <w:r w:rsidRPr="004A0C9A">
        <w:rPr>
          <w:rFonts w:eastAsia="Times New Roman" w:cstheme="minorHAnsi"/>
          <w:sz w:val="28"/>
          <w:szCs w:val="28"/>
          <w:lang w:eastAsia="en-IN"/>
        </w:rPr>
        <w:t> C:\Users\admin\Pictures\flowers.jpg</w:t>
      </w:r>
      <w:r w:rsidRPr="004A0C9A">
        <w:rPr>
          <w:rFonts w:eastAsia="Times New Roman" w:cstheme="minorHAnsi"/>
          <w:sz w:val="28"/>
          <w:szCs w:val="28"/>
          <w:lang w:eastAsia="en-IN"/>
        </w:rPr>
        <w:br/>
      </w:r>
      <w:r w:rsidRPr="004A0C9A">
        <w:rPr>
          <w:rFonts w:eastAsia="Times New Roman" w:cstheme="minorHAnsi"/>
          <w:b/>
          <w:bCs/>
          <w:sz w:val="28"/>
          <w:szCs w:val="28"/>
          <w:lang w:eastAsia="en-IN"/>
        </w:rPr>
        <w:t>Output:</w:t>
      </w:r>
      <w:r w:rsidRPr="004A0C9A">
        <w:rPr>
          <w:rFonts w:eastAsia="Times New Roman" w:cstheme="minorHAnsi"/>
          <w:sz w:val="28"/>
          <w:szCs w:val="28"/>
          <w:lang w:eastAsia="en-IN"/>
        </w:rPr>
        <w:br/>
        <w:t>Path: C:\Users\admin\Pictures\</w:t>
      </w:r>
      <w:r w:rsidRPr="004A0C9A">
        <w:rPr>
          <w:rFonts w:eastAsia="Times New Roman" w:cstheme="minorHAnsi"/>
          <w:sz w:val="28"/>
          <w:szCs w:val="28"/>
          <w:lang w:eastAsia="en-IN"/>
        </w:rPr>
        <w:br/>
        <w:t>File name: flower</w:t>
      </w:r>
      <w:r w:rsidRPr="004A0C9A">
        <w:rPr>
          <w:rFonts w:eastAsia="Times New Roman" w:cstheme="minorHAnsi"/>
          <w:sz w:val="28"/>
          <w:szCs w:val="28"/>
          <w:lang w:eastAsia="en-IN"/>
        </w:rPr>
        <w:br/>
        <w:t>Extension: jpg</w:t>
      </w:r>
    </w:p>
    <w:p w:rsidR="00C630AA" w:rsidRPr="004A0C9A" w:rsidRDefault="00C630AA" w:rsidP="00C630AA">
      <w:pPr>
        <w:spacing w:line="335" w:lineRule="atLeast"/>
        <w:rPr>
          <w:rFonts w:eastAsia="Times New Roman" w:cstheme="minorHAnsi"/>
          <w:sz w:val="28"/>
          <w:szCs w:val="28"/>
          <w:lang w:eastAsia="en-IN"/>
        </w:rPr>
      </w:pPr>
      <w:r w:rsidRPr="004A0C9A">
        <w:rPr>
          <w:rFonts w:eastAsia="Times New Roman" w:cstheme="minorHAnsi"/>
          <w:sz w:val="28"/>
          <w:szCs w:val="28"/>
          <w:lang w:eastAsia="en-IN"/>
        </w:rPr>
        <w:lastRenderedPageBreak/>
        <w:br/>
        <w:t>import java.io.*;</w:t>
      </w:r>
    </w:p>
    <w:p w:rsidR="00C630AA" w:rsidRPr="004A0C9A" w:rsidRDefault="00C630AA" w:rsidP="00C630AA">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class File_Q6_ICSE2014</w:t>
      </w:r>
    </w:p>
    <w:p w:rsidR="00C630AA" w:rsidRPr="004A0C9A" w:rsidRDefault="00C630AA" w:rsidP="00C630AA">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C630AA" w:rsidRPr="004A0C9A" w:rsidRDefault="00C630AA" w:rsidP="00C630AA">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public static void main(String args[])throws IOException</w:t>
      </w:r>
    </w:p>
    <w:p w:rsidR="00C630AA" w:rsidRPr="004A0C9A" w:rsidRDefault="00C630AA" w:rsidP="00C630AA">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C630AA" w:rsidRPr="004A0C9A" w:rsidRDefault="00C630AA" w:rsidP="00C630AA">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BufferedReader br=new BufferedReader (new InputStreamReader(System.in));</w:t>
      </w:r>
    </w:p>
    <w:p w:rsidR="00C630AA" w:rsidRPr="004A0C9A" w:rsidRDefault="00C630AA" w:rsidP="00C630AA">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System.out.print("Enter the full path of the file : ");</w:t>
      </w:r>
    </w:p>
    <w:p w:rsidR="00C630AA" w:rsidRPr="004A0C9A" w:rsidRDefault="00C630AA" w:rsidP="00C630AA">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String s = br.readLine();</w:t>
      </w:r>
    </w:p>
    <w:p w:rsidR="00C630AA" w:rsidRPr="004A0C9A" w:rsidRDefault="00C630AA" w:rsidP="00C630AA">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C630AA" w:rsidRPr="004A0C9A" w:rsidRDefault="00C630AA" w:rsidP="00C630AA">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int x = s.lastIndexOf('\\'); // Finding position of last backward slash</w:t>
      </w:r>
    </w:p>
    <w:p w:rsidR="00C630AA" w:rsidRPr="004A0C9A" w:rsidRDefault="00C630AA" w:rsidP="00C630AA">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int y = s.lastIndexOf('.'); // Finding position of last '.'</w:t>
      </w:r>
    </w:p>
    <w:p w:rsidR="00C630AA" w:rsidRPr="004A0C9A" w:rsidRDefault="00C630AA" w:rsidP="00C630AA">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C630AA" w:rsidRPr="004A0C9A" w:rsidRDefault="00C630AA" w:rsidP="00C630AA">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String path = s.substring(0,(x+1));</w:t>
      </w:r>
    </w:p>
    <w:p w:rsidR="00C630AA" w:rsidRPr="004A0C9A" w:rsidRDefault="00C630AA" w:rsidP="00C630AA">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String file = s.substring((x+1),y);</w:t>
      </w:r>
    </w:p>
    <w:p w:rsidR="00C630AA" w:rsidRPr="004A0C9A" w:rsidRDefault="00C630AA" w:rsidP="00C630AA">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String extn = s.substring((y+1));</w:t>
      </w:r>
    </w:p>
    <w:p w:rsidR="00C630AA" w:rsidRPr="004A0C9A" w:rsidRDefault="00C630AA" w:rsidP="00C630AA">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C630AA" w:rsidRPr="004A0C9A" w:rsidRDefault="00C630AA" w:rsidP="00C630AA">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System.out.println("Output :");</w:t>
      </w:r>
    </w:p>
    <w:p w:rsidR="00C630AA" w:rsidRPr="004A0C9A" w:rsidRDefault="00C630AA" w:rsidP="00C630AA">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System.out.println("Path : "+path);</w:t>
      </w:r>
    </w:p>
    <w:p w:rsidR="00C630AA" w:rsidRPr="004A0C9A" w:rsidRDefault="00C630AA" w:rsidP="00C630AA">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System.out.println("File Name : "+file);</w:t>
      </w:r>
    </w:p>
    <w:p w:rsidR="00C630AA" w:rsidRPr="004A0C9A" w:rsidRDefault="00C630AA" w:rsidP="00C630AA">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System.out.println("Extension : "+extn);</w:t>
      </w:r>
    </w:p>
    <w:p w:rsidR="00C630AA" w:rsidRPr="004A0C9A" w:rsidRDefault="00C630AA" w:rsidP="00C630AA">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C630AA" w:rsidRPr="004A0C9A" w:rsidRDefault="00C630AA" w:rsidP="00C630AA">
      <w:pPr>
        <w:spacing w:after="0" w:line="335" w:lineRule="atLeast"/>
        <w:rPr>
          <w:rFonts w:eastAsia="Times New Roman" w:cstheme="minorHAnsi"/>
          <w:sz w:val="28"/>
          <w:szCs w:val="28"/>
          <w:lang w:eastAsia="en-IN"/>
        </w:rPr>
      </w:pPr>
      <w:r w:rsidRPr="004A0C9A">
        <w:rPr>
          <w:rFonts w:eastAsia="Times New Roman" w:cstheme="minorHAnsi"/>
          <w:sz w:val="28"/>
          <w:szCs w:val="28"/>
          <w:lang w:eastAsia="en-IN"/>
        </w:rPr>
        <w:t>    }</w:t>
      </w:r>
    </w:p>
    <w:p w:rsidR="00D91B87" w:rsidRPr="004A0C9A" w:rsidRDefault="00C630AA" w:rsidP="00C630AA">
      <w:pPr>
        <w:ind w:firstLine="720"/>
        <w:rPr>
          <w:rFonts w:cstheme="minorHAnsi"/>
          <w:sz w:val="28"/>
          <w:szCs w:val="28"/>
        </w:rPr>
      </w:pPr>
      <w:r w:rsidRPr="004A0C9A">
        <w:rPr>
          <w:rFonts w:eastAsia="Times New Roman" w:cstheme="minorHAnsi"/>
          <w:sz w:val="28"/>
          <w:szCs w:val="28"/>
          <w:lang w:eastAsia="en-IN"/>
        </w:rPr>
        <w:br/>
      </w:r>
      <w:r w:rsidRPr="004A0C9A">
        <w:rPr>
          <w:rFonts w:cstheme="minorHAnsi"/>
          <w:sz w:val="28"/>
          <w:szCs w:val="28"/>
        </w:rPr>
        <w:t>-----------------------------------------------------------------------------------------------------------------------------------</w:t>
      </w:r>
      <w:r w:rsidR="005D18EF">
        <w:rPr>
          <w:rFonts w:cstheme="minorHAnsi"/>
          <w:sz w:val="28"/>
          <w:szCs w:val="28"/>
        </w:rPr>
        <w:t>---------------------------------------------</w:t>
      </w:r>
      <w:permStart w:id="0" w:edGrp="everyone"/>
      <w:permEnd w:id="0"/>
    </w:p>
    <w:p w:rsidR="00C630AA" w:rsidRPr="004A0C9A" w:rsidRDefault="00C630AA" w:rsidP="00C630AA">
      <w:pPr>
        <w:ind w:firstLine="720"/>
        <w:rPr>
          <w:rFonts w:cstheme="minorHAnsi"/>
          <w:sz w:val="28"/>
          <w:szCs w:val="28"/>
        </w:rPr>
      </w:pPr>
    </w:p>
    <w:p w:rsidR="00C634F4" w:rsidRPr="004A0C9A" w:rsidRDefault="00C634F4" w:rsidP="00C634F4">
      <w:pPr>
        <w:pStyle w:val="Heading4"/>
        <w:spacing w:before="167" w:beforeAutospacing="0" w:after="167" w:afterAutospacing="0" w:line="335" w:lineRule="atLeast"/>
        <w:rPr>
          <w:rFonts w:asciiTheme="minorHAnsi" w:hAnsiTheme="minorHAnsi" w:cstheme="minorHAnsi"/>
          <w:color w:val="000000"/>
          <w:sz w:val="28"/>
          <w:szCs w:val="28"/>
        </w:rPr>
      </w:pPr>
      <w:r w:rsidRPr="004A0C9A">
        <w:rPr>
          <w:rStyle w:val="Strong"/>
          <w:rFonts w:asciiTheme="minorHAnsi" w:hAnsiTheme="minorHAnsi" w:cstheme="minorHAnsi"/>
          <w:b/>
          <w:bCs/>
          <w:color w:val="000000"/>
          <w:sz w:val="28"/>
          <w:szCs w:val="28"/>
          <w:u w:val="single"/>
        </w:rPr>
        <w:t>Question:</w:t>
      </w:r>
    </w:p>
    <w:p w:rsidR="00C634F4" w:rsidRPr="004A0C9A" w:rsidRDefault="00C634F4" w:rsidP="00C634F4">
      <w:pPr>
        <w:pStyle w:val="NormalWeb"/>
        <w:spacing w:before="0" w:beforeAutospacing="0" w:after="167" w:afterAutospacing="0" w:line="335" w:lineRule="atLeast"/>
        <w:rPr>
          <w:rFonts w:asciiTheme="minorHAnsi" w:hAnsiTheme="minorHAnsi" w:cstheme="minorHAnsi"/>
          <w:color w:val="000000"/>
          <w:sz w:val="28"/>
          <w:szCs w:val="28"/>
        </w:rPr>
      </w:pPr>
      <w:r w:rsidRPr="004A0C9A">
        <w:rPr>
          <w:rFonts w:asciiTheme="minorHAnsi" w:hAnsiTheme="minorHAnsi" w:cstheme="minorHAnsi"/>
          <w:color w:val="000000"/>
          <w:sz w:val="28"/>
          <w:szCs w:val="28"/>
        </w:rPr>
        <w:t>Write a Program in Java to input a number and check whether it is an</w:t>
      </w:r>
      <w:r w:rsidRPr="004A0C9A">
        <w:rPr>
          <w:rStyle w:val="apple-converted-space"/>
          <w:rFonts w:asciiTheme="minorHAnsi" w:hAnsiTheme="minorHAnsi" w:cstheme="minorHAnsi"/>
          <w:color w:val="000000"/>
          <w:sz w:val="28"/>
          <w:szCs w:val="28"/>
        </w:rPr>
        <w:t> </w:t>
      </w:r>
      <w:r w:rsidRPr="004A0C9A">
        <w:rPr>
          <w:rStyle w:val="Strong"/>
          <w:rFonts w:asciiTheme="minorHAnsi" w:hAnsiTheme="minorHAnsi" w:cstheme="minorHAnsi"/>
          <w:color w:val="000000"/>
          <w:sz w:val="28"/>
          <w:szCs w:val="28"/>
        </w:rPr>
        <w:t>Automorphic Number</w:t>
      </w:r>
      <w:r w:rsidRPr="004A0C9A">
        <w:rPr>
          <w:rStyle w:val="apple-converted-space"/>
          <w:rFonts w:asciiTheme="minorHAnsi" w:hAnsiTheme="minorHAnsi" w:cstheme="minorHAnsi"/>
          <w:color w:val="000000"/>
          <w:sz w:val="28"/>
          <w:szCs w:val="28"/>
        </w:rPr>
        <w:t> </w:t>
      </w:r>
      <w:r w:rsidRPr="004A0C9A">
        <w:rPr>
          <w:rFonts w:asciiTheme="minorHAnsi" w:hAnsiTheme="minorHAnsi" w:cstheme="minorHAnsi"/>
          <w:color w:val="000000"/>
          <w:sz w:val="28"/>
          <w:szCs w:val="28"/>
        </w:rPr>
        <w:t>or not.</w:t>
      </w:r>
    </w:p>
    <w:p w:rsidR="00C634F4" w:rsidRPr="004A0C9A" w:rsidRDefault="00C634F4" w:rsidP="00C634F4">
      <w:pPr>
        <w:pStyle w:val="NormalWeb"/>
        <w:spacing w:before="0" w:beforeAutospacing="0" w:after="167" w:afterAutospacing="0" w:line="335" w:lineRule="atLeast"/>
        <w:rPr>
          <w:rFonts w:asciiTheme="minorHAnsi" w:hAnsiTheme="minorHAnsi" w:cstheme="minorHAnsi"/>
          <w:color w:val="000000"/>
          <w:sz w:val="28"/>
          <w:szCs w:val="28"/>
        </w:rPr>
      </w:pPr>
      <w:r w:rsidRPr="004A0C9A">
        <w:rPr>
          <w:rStyle w:val="Strong"/>
          <w:rFonts w:asciiTheme="minorHAnsi" w:hAnsiTheme="minorHAnsi" w:cstheme="minorHAnsi"/>
          <w:color w:val="000000"/>
          <w:sz w:val="28"/>
          <w:szCs w:val="28"/>
        </w:rPr>
        <w:t>Note:</w:t>
      </w:r>
      <w:r w:rsidRPr="004A0C9A">
        <w:rPr>
          <w:rStyle w:val="apple-converted-space"/>
          <w:rFonts w:asciiTheme="minorHAnsi" w:hAnsiTheme="minorHAnsi" w:cstheme="minorHAnsi"/>
          <w:color w:val="000000"/>
          <w:sz w:val="28"/>
          <w:szCs w:val="28"/>
        </w:rPr>
        <w:t> </w:t>
      </w:r>
      <w:r w:rsidRPr="004A0C9A">
        <w:rPr>
          <w:rFonts w:asciiTheme="minorHAnsi" w:hAnsiTheme="minorHAnsi" w:cstheme="minorHAnsi"/>
          <w:color w:val="000000"/>
          <w:sz w:val="28"/>
          <w:szCs w:val="28"/>
        </w:rPr>
        <w:t>An automorphic number is a number which is present in the last digit(s) of its square.</w:t>
      </w:r>
      <w:r w:rsidRPr="004A0C9A">
        <w:rPr>
          <w:rFonts w:asciiTheme="minorHAnsi" w:hAnsiTheme="minorHAnsi" w:cstheme="minorHAnsi"/>
          <w:color w:val="000000"/>
          <w:sz w:val="28"/>
          <w:szCs w:val="28"/>
        </w:rPr>
        <w:br/>
      </w:r>
      <w:r w:rsidRPr="004A0C9A">
        <w:rPr>
          <w:rStyle w:val="Strong"/>
          <w:rFonts w:asciiTheme="minorHAnsi" w:hAnsiTheme="minorHAnsi" w:cstheme="minorHAnsi"/>
          <w:color w:val="000000"/>
          <w:sz w:val="28"/>
          <w:szCs w:val="28"/>
        </w:rPr>
        <w:t>Example:</w:t>
      </w:r>
      <w:r w:rsidRPr="004A0C9A">
        <w:rPr>
          <w:rStyle w:val="apple-converted-space"/>
          <w:rFonts w:asciiTheme="minorHAnsi" w:hAnsiTheme="minorHAnsi" w:cstheme="minorHAnsi"/>
          <w:color w:val="000000"/>
          <w:sz w:val="28"/>
          <w:szCs w:val="28"/>
        </w:rPr>
        <w:t> </w:t>
      </w:r>
      <w:r w:rsidRPr="004A0C9A">
        <w:rPr>
          <w:rFonts w:asciiTheme="minorHAnsi" w:hAnsiTheme="minorHAnsi" w:cstheme="minorHAnsi"/>
          <w:color w:val="000000"/>
          <w:sz w:val="28"/>
          <w:szCs w:val="28"/>
        </w:rPr>
        <w:t>25 is an automorphic number as its square is 625 and 25 is present as the last digits</w:t>
      </w:r>
    </w:p>
    <w:p w:rsidR="00C634F4" w:rsidRPr="004A0C9A" w:rsidRDefault="00C634F4" w:rsidP="00C634F4">
      <w:pPr>
        <w:spacing w:line="335" w:lineRule="atLeast"/>
        <w:rPr>
          <w:rFonts w:cstheme="minorHAnsi"/>
          <w:color w:val="000000"/>
          <w:sz w:val="28"/>
          <w:szCs w:val="28"/>
        </w:rPr>
      </w:pPr>
      <w:r w:rsidRPr="004A0C9A">
        <w:rPr>
          <w:rFonts w:cstheme="minorHAnsi"/>
          <w:color w:val="000000"/>
          <w:sz w:val="28"/>
          <w:szCs w:val="28"/>
        </w:rPr>
        <w:br/>
        <w:t>import java.io.*;</w:t>
      </w:r>
    </w:p>
    <w:p w:rsidR="00C634F4" w:rsidRPr="004A0C9A" w:rsidRDefault="00C634F4" w:rsidP="00C634F4">
      <w:pPr>
        <w:spacing w:line="335" w:lineRule="atLeast"/>
        <w:rPr>
          <w:rFonts w:cstheme="minorHAnsi"/>
          <w:color w:val="000000"/>
          <w:sz w:val="28"/>
          <w:szCs w:val="28"/>
        </w:rPr>
      </w:pPr>
      <w:r w:rsidRPr="004A0C9A">
        <w:rPr>
          <w:rFonts w:cstheme="minorHAnsi"/>
          <w:color w:val="000000"/>
          <w:sz w:val="28"/>
          <w:szCs w:val="28"/>
        </w:rPr>
        <w:t>class Automorphic</w:t>
      </w:r>
    </w:p>
    <w:p w:rsidR="00C634F4" w:rsidRPr="004A0C9A" w:rsidRDefault="00C634F4" w:rsidP="00C634F4">
      <w:pPr>
        <w:spacing w:line="335" w:lineRule="atLeast"/>
        <w:rPr>
          <w:rFonts w:cstheme="minorHAnsi"/>
          <w:color w:val="000000"/>
          <w:sz w:val="28"/>
          <w:szCs w:val="28"/>
        </w:rPr>
      </w:pPr>
      <w:r w:rsidRPr="004A0C9A">
        <w:rPr>
          <w:rFonts w:cstheme="minorHAnsi"/>
          <w:color w:val="000000"/>
          <w:sz w:val="28"/>
          <w:szCs w:val="28"/>
        </w:rPr>
        <w:t>{</w:t>
      </w:r>
    </w:p>
    <w:p w:rsidR="00C634F4" w:rsidRPr="004A0C9A" w:rsidRDefault="00C634F4" w:rsidP="00C634F4">
      <w:pPr>
        <w:spacing w:line="335" w:lineRule="atLeast"/>
        <w:rPr>
          <w:rFonts w:cstheme="minorHAnsi"/>
          <w:color w:val="000000"/>
          <w:sz w:val="28"/>
          <w:szCs w:val="28"/>
        </w:rPr>
      </w:pPr>
      <w:r w:rsidRPr="004A0C9A">
        <w:rPr>
          <w:rFonts w:cstheme="minorHAnsi"/>
          <w:color w:val="000000"/>
          <w:sz w:val="28"/>
          <w:szCs w:val="28"/>
        </w:rPr>
        <w:t xml:space="preserve">  public static void main(String args[]) throws IOException</w:t>
      </w:r>
    </w:p>
    <w:p w:rsidR="00C634F4" w:rsidRPr="004A0C9A" w:rsidRDefault="00C634F4" w:rsidP="00C634F4">
      <w:pPr>
        <w:spacing w:line="335" w:lineRule="atLeast"/>
        <w:rPr>
          <w:rFonts w:cstheme="minorHAnsi"/>
          <w:color w:val="000000"/>
          <w:sz w:val="28"/>
          <w:szCs w:val="28"/>
        </w:rPr>
      </w:pPr>
      <w:r w:rsidRPr="004A0C9A">
        <w:rPr>
          <w:rFonts w:cstheme="minorHAnsi"/>
          <w:color w:val="000000"/>
          <w:sz w:val="28"/>
          <w:szCs w:val="28"/>
        </w:rPr>
        <w:t xml:space="preserve">  {</w:t>
      </w:r>
    </w:p>
    <w:p w:rsidR="00C634F4" w:rsidRPr="004A0C9A" w:rsidRDefault="00C634F4" w:rsidP="00C634F4">
      <w:pPr>
        <w:spacing w:line="335" w:lineRule="atLeast"/>
        <w:rPr>
          <w:rFonts w:cstheme="minorHAnsi"/>
          <w:color w:val="000000"/>
          <w:sz w:val="28"/>
          <w:szCs w:val="28"/>
        </w:rPr>
      </w:pPr>
      <w:r w:rsidRPr="004A0C9A">
        <w:rPr>
          <w:rFonts w:cstheme="minorHAnsi"/>
          <w:color w:val="000000"/>
          <w:sz w:val="28"/>
          <w:szCs w:val="28"/>
        </w:rPr>
        <w:t xml:space="preserve">    BufferedReader br=new BufferedReader(new InputStreamReader(System.in));</w:t>
      </w:r>
    </w:p>
    <w:p w:rsidR="00C634F4" w:rsidRPr="004A0C9A" w:rsidRDefault="00C634F4" w:rsidP="00C634F4">
      <w:pPr>
        <w:spacing w:line="335" w:lineRule="atLeast"/>
        <w:rPr>
          <w:rFonts w:cstheme="minorHAnsi"/>
          <w:color w:val="000000"/>
          <w:sz w:val="28"/>
          <w:szCs w:val="28"/>
        </w:rPr>
      </w:pPr>
      <w:r w:rsidRPr="004A0C9A">
        <w:rPr>
          <w:rFonts w:cstheme="minorHAnsi"/>
          <w:color w:val="000000"/>
          <w:sz w:val="28"/>
          <w:szCs w:val="28"/>
        </w:rPr>
        <w:t xml:space="preserve">    System.out.print("Enter a Number : "); // Inputting the number</w:t>
      </w:r>
    </w:p>
    <w:p w:rsidR="00C634F4" w:rsidRPr="004A0C9A" w:rsidRDefault="00C634F4" w:rsidP="00C634F4">
      <w:pPr>
        <w:spacing w:line="335" w:lineRule="atLeast"/>
        <w:rPr>
          <w:rFonts w:cstheme="minorHAnsi"/>
          <w:color w:val="000000"/>
          <w:sz w:val="28"/>
          <w:szCs w:val="28"/>
        </w:rPr>
      </w:pPr>
      <w:r w:rsidRPr="004A0C9A">
        <w:rPr>
          <w:rFonts w:cstheme="minorHAnsi"/>
          <w:color w:val="000000"/>
          <w:sz w:val="28"/>
          <w:szCs w:val="28"/>
        </w:rPr>
        <w:t xml:space="preserve"> </w:t>
      </w:r>
    </w:p>
    <w:p w:rsidR="00C634F4" w:rsidRPr="004A0C9A" w:rsidRDefault="00C634F4" w:rsidP="00C634F4">
      <w:pPr>
        <w:spacing w:line="335" w:lineRule="atLeast"/>
        <w:rPr>
          <w:rFonts w:cstheme="minorHAnsi"/>
          <w:color w:val="000000"/>
          <w:sz w:val="28"/>
          <w:szCs w:val="28"/>
        </w:rPr>
      </w:pPr>
      <w:r w:rsidRPr="004A0C9A">
        <w:rPr>
          <w:rFonts w:cstheme="minorHAnsi"/>
          <w:color w:val="000000"/>
          <w:sz w:val="28"/>
          <w:szCs w:val="28"/>
        </w:rPr>
        <w:t xml:space="preserve">    int n = Integer.parseInt(br.readLine());</w:t>
      </w:r>
    </w:p>
    <w:p w:rsidR="00C634F4" w:rsidRPr="004A0C9A" w:rsidRDefault="00C634F4" w:rsidP="00C634F4">
      <w:pPr>
        <w:spacing w:line="335" w:lineRule="atLeast"/>
        <w:rPr>
          <w:rFonts w:cstheme="minorHAnsi"/>
          <w:color w:val="000000"/>
          <w:sz w:val="28"/>
          <w:szCs w:val="28"/>
        </w:rPr>
      </w:pPr>
      <w:r w:rsidRPr="004A0C9A">
        <w:rPr>
          <w:rFonts w:cstheme="minorHAnsi"/>
          <w:color w:val="000000"/>
          <w:sz w:val="28"/>
          <w:szCs w:val="28"/>
        </w:rPr>
        <w:t xml:space="preserve">    int sq = n*n; // Finding the square</w:t>
      </w:r>
    </w:p>
    <w:p w:rsidR="00C634F4" w:rsidRPr="004A0C9A" w:rsidRDefault="00C634F4" w:rsidP="00C634F4">
      <w:pPr>
        <w:spacing w:line="335" w:lineRule="atLeast"/>
        <w:rPr>
          <w:rFonts w:cstheme="minorHAnsi"/>
          <w:color w:val="000000"/>
          <w:sz w:val="28"/>
          <w:szCs w:val="28"/>
        </w:rPr>
      </w:pPr>
      <w:r w:rsidRPr="004A0C9A">
        <w:rPr>
          <w:rFonts w:cstheme="minorHAnsi"/>
          <w:color w:val="000000"/>
          <w:sz w:val="28"/>
          <w:szCs w:val="28"/>
        </w:rPr>
        <w:t xml:space="preserve">    int c = 0, copy = n;</w:t>
      </w:r>
    </w:p>
    <w:p w:rsidR="00C634F4" w:rsidRPr="004A0C9A" w:rsidRDefault="00C634F4" w:rsidP="00C634F4">
      <w:pPr>
        <w:spacing w:line="335" w:lineRule="atLeast"/>
        <w:rPr>
          <w:rFonts w:cstheme="minorHAnsi"/>
          <w:color w:val="000000"/>
          <w:sz w:val="28"/>
          <w:szCs w:val="28"/>
        </w:rPr>
      </w:pPr>
      <w:r w:rsidRPr="004A0C9A">
        <w:rPr>
          <w:rFonts w:cstheme="minorHAnsi"/>
          <w:color w:val="000000"/>
          <w:sz w:val="28"/>
          <w:szCs w:val="28"/>
        </w:rPr>
        <w:t xml:space="preserve">     </w:t>
      </w:r>
    </w:p>
    <w:p w:rsidR="00C634F4" w:rsidRPr="004A0C9A" w:rsidRDefault="00C634F4" w:rsidP="00C634F4">
      <w:pPr>
        <w:spacing w:line="335" w:lineRule="atLeast"/>
        <w:rPr>
          <w:rFonts w:cstheme="minorHAnsi"/>
          <w:color w:val="000000"/>
          <w:sz w:val="28"/>
          <w:szCs w:val="28"/>
        </w:rPr>
      </w:pPr>
      <w:r w:rsidRPr="004A0C9A">
        <w:rPr>
          <w:rFonts w:cstheme="minorHAnsi"/>
          <w:color w:val="000000"/>
          <w:sz w:val="28"/>
          <w:szCs w:val="28"/>
        </w:rPr>
        <w:t xml:space="preserve">    // While loop for counting the number of digits in the number</w:t>
      </w:r>
    </w:p>
    <w:p w:rsidR="00C634F4" w:rsidRPr="004A0C9A" w:rsidRDefault="00C634F4" w:rsidP="00C634F4">
      <w:pPr>
        <w:spacing w:line="335" w:lineRule="atLeast"/>
        <w:rPr>
          <w:rFonts w:cstheme="minorHAnsi"/>
          <w:color w:val="000000"/>
          <w:sz w:val="28"/>
          <w:szCs w:val="28"/>
        </w:rPr>
      </w:pPr>
      <w:r w:rsidRPr="004A0C9A">
        <w:rPr>
          <w:rFonts w:cstheme="minorHAnsi"/>
          <w:color w:val="000000"/>
          <w:sz w:val="28"/>
          <w:szCs w:val="28"/>
        </w:rPr>
        <w:t xml:space="preserve">    while(copy &gt; 0)</w:t>
      </w:r>
    </w:p>
    <w:p w:rsidR="00C634F4" w:rsidRPr="004A0C9A" w:rsidRDefault="00C634F4" w:rsidP="00C634F4">
      <w:pPr>
        <w:spacing w:line="335" w:lineRule="atLeast"/>
        <w:rPr>
          <w:rFonts w:cstheme="minorHAnsi"/>
          <w:color w:val="000000"/>
          <w:sz w:val="28"/>
          <w:szCs w:val="28"/>
        </w:rPr>
      </w:pPr>
      <w:r w:rsidRPr="004A0C9A">
        <w:rPr>
          <w:rFonts w:cstheme="minorHAnsi"/>
          <w:color w:val="000000"/>
          <w:sz w:val="28"/>
          <w:szCs w:val="28"/>
        </w:rPr>
        <w:t xml:space="preserve">    {</w:t>
      </w:r>
    </w:p>
    <w:p w:rsidR="00C634F4" w:rsidRPr="004A0C9A" w:rsidRDefault="00C634F4" w:rsidP="00C634F4">
      <w:pPr>
        <w:spacing w:line="335" w:lineRule="atLeast"/>
        <w:rPr>
          <w:rFonts w:cstheme="minorHAnsi"/>
          <w:color w:val="000000"/>
          <w:sz w:val="28"/>
          <w:szCs w:val="28"/>
        </w:rPr>
      </w:pPr>
      <w:r w:rsidRPr="004A0C9A">
        <w:rPr>
          <w:rFonts w:cstheme="minorHAnsi"/>
          <w:color w:val="000000"/>
          <w:sz w:val="28"/>
          <w:szCs w:val="28"/>
        </w:rPr>
        <w:t xml:space="preserve">        c++;</w:t>
      </w:r>
    </w:p>
    <w:p w:rsidR="00C634F4" w:rsidRPr="004A0C9A" w:rsidRDefault="00C634F4" w:rsidP="00C634F4">
      <w:pPr>
        <w:spacing w:line="335" w:lineRule="atLeast"/>
        <w:rPr>
          <w:rFonts w:cstheme="minorHAnsi"/>
          <w:color w:val="000000"/>
          <w:sz w:val="28"/>
          <w:szCs w:val="28"/>
        </w:rPr>
      </w:pPr>
      <w:r w:rsidRPr="004A0C9A">
        <w:rPr>
          <w:rFonts w:cstheme="minorHAnsi"/>
          <w:color w:val="000000"/>
          <w:sz w:val="28"/>
          <w:szCs w:val="28"/>
        </w:rPr>
        <w:t xml:space="preserve">        copy = copy/10;</w:t>
      </w:r>
    </w:p>
    <w:p w:rsidR="00C634F4" w:rsidRPr="004A0C9A" w:rsidRDefault="00C634F4" w:rsidP="00C634F4">
      <w:pPr>
        <w:spacing w:line="335" w:lineRule="atLeast"/>
        <w:rPr>
          <w:rFonts w:cstheme="minorHAnsi"/>
          <w:color w:val="000000"/>
          <w:sz w:val="28"/>
          <w:szCs w:val="28"/>
        </w:rPr>
      </w:pPr>
      <w:r w:rsidRPr="004A0C9A">
        <w:rPr>
          <w:rFonts w:cstheme="minorHAnsi"/>
          <w:color w:val="000000"/>
          <w:sz w:val="28"/>
          <w:szCs w:val="28"/>
        </w:rPr>
        <w:t xml:space="preserve">    }</w:t>
      </w:r>
    </w:p>
    <w:p w:rsidR="00C634F4" w:rsidRPr="004A0C9A" w:rsidRDefault="00C634F4" w:rsidP="00C634F4">
      <w:pPr>
        <w:spacing w:line="335" w:lineRule="atLeast"/>
        <w:rPr>
          <w:rFonts w:cstheme="minorHAnsi"/>
          <w:color w:val="000000"/>
          <w:sz w:val="28"/>
          <w:szCs w:val="28"/>
        </w:rPr>
      </w:pPr>
      <w:r w:rsidRPr="004A0C9A">
        <w:rPr>
          <w:rFonts w:cstheme="minorHAnsi"/>
          <w:color w:val="000000"/>
          <w:sz w:val="28"/>
          <w:szCs w:val="28"/>
        </w:rPr>
        <w:lastRenderedPageBreak/>
        <w:t xml:space="preserve">     </w:t>
      </w:r>
    </w:p>
    <w:p w:rsidR="00C634F4" w:rsidRPr="004A0C9A" w:rsidRDefault="00C634F4" w:rsidP="00C634F4">
      <w:pPr>
        <w:spacing w:line="335" w:lineRule="atLeast"/>
        <w:rPr>
          <w:rFonts w:cstheme="minorHAnsi"/>
          <w:color w:val="000000"/>
          <w:sz w:val="28"/>
          <w:szCs w:val="28"/>
        </w:rPr>
      </w:pPr>
      <w:r w:rsidRPr="004A0C9A">
        <w:rPr>
          <w:rFonts w:cstheme="minorHAnsi"/>
          <w:color w:val="000000"/>
          <w:sz w:val="28"/>
          <w:szCs w:val="28"/>
        </w:rPr>
        <w:t xml:space="preserve">    /* Finding the end digits of the square.</w:t>
      </w:r>
    </w:p>
    <w:p w:rsidR="00C634F4" w:rsidRPr="004A0C9A" w:rsidRDefault="00C634F4" w:rsidP="00C634F4">
      <w:pPr>
        <w:spacing w:line="335" w:lineRule="atLeast"/>
        <w:rPr>
          <w:rFonts w:cstheme="minorHAnsi"/>
          <w:color w:val="000000"/>
          <w:sz w:val="28"/>
          <w:szCs w:val="28"/>
        </w:rPr>
      </w:pPr>
      <w:r w:rsidRPr="004A0C9A">
        <w:rPr>
          <w:rFonts w:cstheme="minorHAnsi"/>
          <w:color w:val="000000"/>
          <w:sz w:val="28"/>
          <w:szCs w:val="28"/>
        </w:rPr>
        <w:t xml:space="preserve">     * If the number has 2 digits, then we need to find last 2 digits of square</w:t>
      </w:r>
    </w:p>
    <w:p w:rsidR="00C634F4" w:rsidRPr="004A0C9A" w:rsidRDefault="00C634F4" w:rsidP="00C634F4">
      <w:pPr>
        <w:spacing w:line="335" w:lineRule="atLeast"/>
        <w:rPr>
          <w:rFonts w:cstheme="minorHAnsi"/>
          <w:color w:val="000000"/>
          <w:sz w:val="28"/>
          <w:szCs w:val="28"/>
        </w:rPr>
      </w:pPr>
      <w:r w:rsidRPr="004A0C9A">
        <w:rPr>
          <w:rFonts w:cstheme="minorHAnsi"/>
          <w:color w:val="000000"/>
          <w:sz w:val="28"/>
          <w:szCs w:val="28"/>
        </w:rPr>
        <w:t xml:space="preserve">     * i.e. do a 'sq % 100' operation</w:t>
      </w:r>
    </w:p>
    <w:p w:rsidR="00C634F4" w:rsidRPr="004A0C9A" w:rsidRDefault="00C634F4" w:rsidP="00C634F4">
      <w:pPr>
        <w:spacing w:line="335" w:lineRule="atLeast"/>
        <w:rPr>
          <w:rFonts w:cstheme="minorHAnsi"/>
          <w:color w:val="000000"/>
          <w:sz w:val="28"/>
          <w:szCs w:val="28"/>
        </w:rPr>
      </w:pPr>
      <w:r w:rsidRPr="004A0C9A">
        <w:rPr>
          <w:rFonts w:cstheme="minorHAnsi"/>
          <w:color w:val="000000"/>
          <w:sz w:val="28"/>
          <w:szCs w:val="28"/>
        </w:rPr>
        <w:t xml:space="preserve">     */</w:t>
      </w:r>
    </w:p>
    <w:p w:rsidR="00C634F4" w:rsidRPr="004A0C9A" w:rsidRDefault="00C634F4" w:rsidP="00C634F4">
      <w:pPr>
        <w:spacing w:line="335" w:lineRule="atLeast"/>
        <w:rPr>
          <w:rFonts w:cstheme="minorHAnsi"/>
          <w:color w:val="000000"/>
          <w:sz w:val="28"/>
          <w:szCs w:val="28"/>
        </w:rPr>
      </w:pPr>
      <w:r w:rsidRPr="004A0C9A">
        <w:rPr>
          <w:rFonts w:cstheme="minorHAnsi"/>
          <w:color w:val="000000"/>
          <w:sz w:val="28"/>
          <w:szCs w:val="28"/>
        </w:rPr>
        <w:t xml:space="preserve">    int end = sq % (int)Math.pow(10,c);</w:t>
      </w:r>
    </w:p>
    <w:p w:rsidR="00C634F4" w:rsidRPr="004A0C9A" w:rsidRDefault="00C634F4" w:rsidP="00C634F4">
      <w:pPr>
        <w:spacing w:line="335" w:lineRule="atLeast"/>
        <w:rPr>
          <w:rFonts w:cstheme="minorHAnsi"/>
          <w:color w:val="000000"/>
          <w:sz w:val="28"/>
          <w:szCs w:val="28"/>
        </w:rPr>
      </w:pPr>
      <w:r w:rsidRPr="004A0C9A">
        <w:rPr>
          <w:rFonts w:cstheme="minorHAnsi"/>
          <w:color w:val="000000"/>
          <w:sz w:val="28"/>
          <w:szCs w:val="28"/>
        </w:rPr>
        <w:t xml:space="preserve">     </w:t>
      </w:r>
    </w:p>
    <w:p w:rsidR="00C634F4" w:rsidRPr="004A0C9A" w:rsidRDefault="00C634F4" w:rsidP="00C634F4">
      <w:pPr>
        <w:spacing w:line="335" w:lineRule="atLeast"/>
        <w:rPr>
          <w:rFonts w:cstheme="minorHAnsi"/>
          <w:color w:val="000000"/>
          <w:sz w:val="28"/>
          <w:szCs w:val="28"/>
        </w:rPr>
      </w:pPr>
      <w:r w:rsidRPr="004A0C9A">
        <w:rPr>
          <w:rFonts w:cstheme="minorHAnsi"/>
          <w:color w:val="000000"/>
          <w:sz w:val="28"/>
          <w:szCs w:val="28"/>
        </w:rPr>
        <w:t xml:space="preserve">    if(n == end) // If the square ends with the number then it is Automorphic</w:t>
      </w:r>
    </w:p>
    <w:p w:rsidR="00C634F4" w:rsidRPr="004A0C9A" w:rsidRDefault="00C634F4" w:rsidP="00C634F4">
      <w:pPr>
        <w:spacing w:line="335" w:lineRule="atLeast"/>
        <w:rPr>
          <w:rFonts w:cstheme="minorHAnsi"/>
          <w:color w:val="000000"/>
          <w:sz w:val="28"/>
          <w:szCs w:val="28"/>
        </w:rPr>
      </w:pPr>
      <w:r w:rsidRPr="004A0C9A">
        <w:rPr>
          <w:rFonts w:cstheme="minorHAnsi"/>
          <w:color w:val="000000"/>
          <w:sz w:val="28"/>
          <w:szCs w:val="28"/>
        </w:rPr>
        <w:t xml:space="preserve">        System.out.print(n+" is an Automorphic Number.");</w:t>
      </w:r>
    </w:p>
    <w:p w:rsidR="00C634F4" w:rsidRPr="004A0C9A" w:rsidRDefault="00C634F4" w:rsidP="00C634F4">
      <w:pPr>
        <w:spacing w:line="335" w:lineRule="atLeast"/>
        <w:rPr>
          <w:rFonts w:cstheme="minorHAnsi"/>
          <w:color w:val="000000"/>
          <w:sz w:val="28"/>
          <w:szCs w:val="28"/>
        </w:rPr>
      </w:pPr>
      <w:r w:rsidRPr="004A0C9A">
        <w:rPr>
          <w:rFonts w:cstheme="minorHAnsi"/>
          <w:color w:val="000000"/>
          <w:sz w:val="28"/>
          <w:szCs w:val="28"/>
        </w:rPr>
        <w:t xml:space="preserve">    else</w:t>
      </w:r>
    </w:p>
    <w:p w:rsidR="00C634F4" w:rsidRPr="004A0C9A" w:rsidRDefault="00C634F4" w:rsidP="00C634F4">
      <w:pPr>
        <w:spacing w:line="335" w:lineRule="atLeast"/>
        <w:rPr>
          <w:rFonts w:cstheme="minorHAnsi"/>
          <w:color w:val="000000"/>
          <w:sz w:val="28"/>
          <w:szCs w:val="28"/>
        </w:rPr>
      </w:pPr>
      <w:r w:rsidRPr="004A0C9A">
        <w:rPr>
          <w:rFonts w:cstheme="minorHAnsi"/>
          <w:color w:val="000000"/>
          <w:sz w:val="28"/>
          <w:szCs w:val="28"/>
        </w:rPr>
        <w:t xml:space="preserve">        System.out.print(n+" is not an Automorphic Number.");</w:t>
      </w:r>
    </w:p>
    <w:p w:rsidR="00C634F4" w:rsidRPr="004A0C9A" w:rsidRDefault="00C634F4" w:rsidP="00C634F4">
      <w:pPr>
        <w:spacing w:line="335" w:lineRule="atLeast"/>
        <w:rPr>
          <w:rFonts w:cstheme="minorHAnsi"/>
          <w:color w:val="000000"/>
          <w:sz w:val="28"/>
          <w:szCs w:val="28"/>
        </w:rPr>
      </w:pPr>
      <w:r w:rsidRPr="004A0C9A">
        <w:rPr>
          <w:rFonts w:cstheme="minorHAnsi"/>
          <w:color w:val="000000"/>
          <w:sz w:val="28"/>
          <w:szCs w:val="28"/>
        </w:rPr>
        <w:t xml:space="preserve">    }</w:t>
      </w:r>
    </w:p>
    <w:p w:rsidR="00C634F4" w:rsidRPr="004A0C9A" w:rsidRDefault="00C634F4" w:rsidP="00C634F4">
      <w:pPr>
        <w:pBdr>
          <w:bottom w:val="single" w:sz="6" w:space="1" w:color="auto"/>
        </w:pBdr>
        <w:spacing w:line="335" w:lineRule="atLeast"/>
        <w:rPr>
          <w:rFonts w:cstheme="minorHAnsi"/>
          <w:color w:val="000000"/>
          <w:sz w:val="28"/>
          <w:szCs w:val="28"/>
        </w:rPr>
      </w:pPr>
      <w:r w:rsidRPr="004A0C9A">
        <w:rPr>
          <w:rFonts w:cstheme="minorHAnsi"/>
          <w:color w:val="000000"/>
          <w:sz w:val="28"/>
          <w:szCs w:val="28"/>
        </w:rPr>
        <w:t>}</w:t>
      </w:r>
    </w:p>
    <w:p w:rsidR="00AE6664" w:rsidRPr="004A0C9A" w:rsidRDefault="00AE6664" w:rsidP="00C634F4">
      <w:pPr>
        <w:pBdr>
          <w:bottom w:val="single" w:sz="6" w:space="1" w:color="auto"/>
        </w:pBdr>
        <w:spacing w:line="335" w:lineRule="atLeast"/>
        <w:rPr>
          <w:rFonts w:cstheme="minorHAnsi"/>
          <w:color w:val="000000"/>
          <w:sz w:val="28"/>
          <w:szCs w:val="28"/>
        </w:rPr>
      </w:pPr>
    </w:p>
    <w:p w:rsidR="00C634F4" w:rsidRPr="004A0C9A" w:rsidRDefault="00C634F4" w:rsidP="00C634F4">
      <w:pPr>
        <w:spacing w:line="335" w:lineRule="atLeast"/>
        <w:rPr>
          <w:rFonts w:cstheme="minorHAnsi"/>
          <w:color w:val="000000"/>
          <w:sz w:val="28"/>
          <w:szCs w:val="28"/>
        </w:rPr>
      </w:pPr>
    </w:p>
    <w:p w:rsidR="00AE6664" w:rsidRPr="004A0C9A" w:rsidRDefault="00AE6664" w:rsidP="00AE6664">
      <w:pPr>
        <w:pStyle w:val="Heading4"/>
        <w:spacing w:before="167" w:beforeAutospacing="0" w:after="167" w:afterAutospacing="0" w:line="335" w:lineRule="atLeast"/>
        <w:rPr>
          <w:rFonts w:asciiTheme="minorHAnsi" w:hAnsiTheme="minorHAnsi" w:cstheme="minorHAnsi"/>
          <w:color w:val="000000"/>
          <w:sz w:val="28"/>
          <w:szCs w:val="28"/>
        </w:rPr>
      </w:pPr>
      <w:r w:rsidRPr="004A0C9A">
        <w:rPr>
          <w:rFonts w:asciiTheme="minorHAnsi" w:hAnsiTheme="minorHAnsi" w:cstheme="minorHAnsi"/>
          <w:color w:val="000000"/>
          <w:sz w:val="28"/>
          <w:szCs w:val="28"/>
          <w:u w:val="single"/>
        </w:rPr>
        <w:t>Question:</w:t>
      </w:r>
    </w:p>
    <w:p w:rsidR="00AE6664" w:rsidRPr="004A0C9A" w:rsidRDefault="00AE6664" w:rsidP="00AE6664">
      <w:pPr>
        <w:pStyle w:val="NormalWeb"/>
        <w:spacing w:before="0" w:beforeAutospacing="0" w:after="167" w:afterAutospacing="0" w:line="335" w:lineRule="atLeast"/>
        <w:rPr>
          <w:rFonts w:asciiTheme="minorHAnsi" w:hAnsiTheme="minorHAnsi" w:cstheme="minorHAnsi"/>
          <w:color w:val="000000"/>
          <w:sz w:val="28"/>
          <w:szCs w:val="28"/>
        </w:rPr>
      </w:pPr>
      <w:r w:rsidRPr="004A0C9A">
        <w:rPr>
          <w:rFonts w:asciiTheme="minorHAnsi" w:hAnsiTheme="minorHAnsi" w:cstheme="minorHAnsi"/>
          <w:color w:val="000000"/>
          <w:sz w:val="28"/>
          <w:szCs w:val="28"/>
        </w:rPr>
        <w:t>Write a program to input a word from the user and remove the duplicate characters by replacing the sequence of duplicate characters by its single occurrence.</w:t>
      </w:r>
    </w:p>
    <w:p w:rsidR="00AE6664" w:rsidRPr="004A0C9A" w:rsidRDefault="00AE6664" w:rsidP="00AE6664">
      <w:pPr>
        <w:pStyle w:val="NormalWeb"/>
        <w:spacing w:before="0" w:beforeAutospacing="0" w:after="167" w:afterAutospacing="0" w:line="335" w:lineRule="atLeast"/>
        <w:rPr>
          <w:rFonts w:asciiTheme="minorHAnsi" w:hAnsiTheme="minorHAnsi" w:cstheme="minorHAnsi"/>
          <w:color w:val="000000"/>
          <w:sz w:val="28"/>
          <w:szCs w:val="28"/>
        </w:rPr>
      </w:pPr>
      <w:r w:rsidRPr="004A0C9A">
        <w:rPr>
          <w:rStyle w:val="Strong"/>
          <w:rFonts w:asciiTheme="minorHAnsi" w:hAnsiTheme="minorHAnsi" w:cstheme="minorHAnsi"/>
          <w:color w:val="000000"/>
          <w:sz w:val="28"/>
          <w:szCs w:val="28"/>
        </w:rPr>
        <w:t>Example:</w:t>
      </w:r>
    </w:p>
    <w:p w:rsidR="00AE6664" w:rsidRPr="004A0C9A" w:rsidRDefault="00AE6664" w:rsidP="00AE6664">
      <w:pPr>
        <w:pStyle w:val="NormalWeb"/>
        <w:spacing w:before="0" w:beforeAutospacing="0" w:after="167" w:afterAutospacing="0" w:line="335" w:lineRule="atLeast"/>
        <w:rPr>
          <w:rFonts w:asciiTheme="minorHAnsi" w:hAnsiTheme="minorHAnsi" w:cstheme="minorHAnsi"/>
          <w:color w:val="000000"/>
          <w:sz w:val="28"/>
          <w:szCs w:val="28"/>
        </w:rPr>
      </w:pPr>
      <w:r w:rsidRPr="004A0C9A">
        <w:rPr>
          <w:rFonts w:asciiTheme="minorHAnsi" w:hAnsiTheme="minorHAnsi" w:cstheme="minorHAnsi"/>
          <w:color w:val="000000"/>
          <w:sz w:val="28"/>
          <w:szCs w:val="28"/>
        </w:rPr>
        <w:t>INPUT – Jaaavvvvvvvvaaaaaaaaaaa</w:t>
      </w:r>
      <w:r w:rsidRPr="004A0C9A">
        <w:rPr>
          <w:rFonts w:asciiTheme="minorHAnsi" w:hAnsiTheme="minorHAnsi" w:cstheme="minorHAnsi"/>
          <w:color w:val="000000"/>
          <w:sz w:val="28"/>
          <w:szCs w:val="28"/>
        </w:rPr>
        <w:br/>
        <w:t>OUTPUT – Java</w:t>
      </w:r>
    </w:p>
    <w:p w:rsidR="00AE6664" w:rsidRPr="004A0C9A" w:rsidRDefault="00AE6664" w:rsidP="00AE6664">
      <w:pPr>
        <w:pStyle w:val="NormalWeb"/>
        <w:spacing w:before="0" w:beforeAutospacing="0" w:after="167" w:afterAutospacing="0" w:line="335" w:lineRule="atLeast"/>
        <w:rPr>
          <w:rFonts w:asciiTheme="minorHAnsi" w:hAnsiTheme="minorHAnsi" w:cstheme="minorHAnsi"/>
          <w:color w:val="000000"/>
          <w:sz w:val="28"/>
          <w:szCs w:val="28"/>
        </w:rPr>
      </w:pPr>
      <w:r w:rsidRPr="004A0C9A">
        <w:rPr>
          <w:rFonts w:asciiTheme="minorHAnsi" w:hAnsiTheme="minorHAnsi" w:cstheme="minorHAnsi"/>
          <w:color w:val="000000"/>
          <w:sz w:val="28"/>
          <w:szCs w:val="28"/>
        </w:rPr>
        <w:t>INPUT – Heeeiiiissggoiinggg</w:t>
      </w:r>
      <w:r w:rsidRPr="004A0C9A">
        <w:rPr>
          <w:rFonts w:asciiTheme="minorHAnsi" w:hAnsiTheme="minorHAnsi" w:cstheme="minorHAnsi"/>
          <w:color w:val="000000"/>
          <w:sz w:val="28"/>
          <w:szCs w:val="28"/>
        </w:rPr>
        <w:br/>
        <w:t>OUTPUT – Heisgoing</w:t>
      </w:r>
    </w:p>
    <w:p w:rsidR="00AE6664" w:rsidRPr="004A0C9A" w:rsidRDefault="00AE6664" w:rsidP="00AE6664">
      <w:pPr>
        <w:spacing w:line="335" w:lineRule="atLeast"/>
        <w:rPr>
          <w:rFonts w:cstheme="minorHAnsi"/>
          <w:color w:val="000000"/>
          <w:sz w:val="28"/>
          <w:szCs w:val="28"/>
        </w:rPr>
      </w:pPr>
      <w:r w:rsidRPr="004A0C9A">
        <w:rPr>
          <w:rFonts w:cstheme="minorHAnsi"/>
          <w:color w:val="000000"/>
          <w:sz w:val="28"/>
          <w:szCs w:val="28"/>
        </w:rPr>
        <w:br/>
        <w:t>import java.io.*;</w:t>
      </w:r>
    </w:p>
    <w:p w:rsidR="00AE6664" w:rsidRPr="004A0C9A" w:rsidRDefault="00AE6664" w:rsidP="00AE6664">
      <w:pPr>
        <w:spacing w:line="335" w:lineRule="atLeast"/>
        <w:rPr>
          <w:rFonts w:cstheme="minorHAnsi"/>
          <w:color w:val="000000"/>
          <w:sz w:val="28"/>
          <w:szCs w:val="28"/>
        </w:rPr>
      </w:pPr>
      <w:r w:rsidRPr="004A0C9A">
        <w:rPr>
          <w:rFonts w:cstheme="minorHAnsi"/>
          <w:color w:val="000000"/>
          <w:sz w:val="28"/>
          <w:szCs w:val="28"/>
        </w:rPr>
        <w:t>class RemoveDupChar</w:t>
      </w:r>
    </w:p>
    <w:p w:rsidR="00AE6664" w:rsidRPr="004A0C9A" w:rsidRDefault="00AE6664" w:rsidP="00AE6664">
      <w:pPr>
        <w:spacing w:line="335" w:lineRule="atLeast"/>
        <w:rPr>
          <w:rFonts w:cstheme="minorHAnsi"/>
          <w:color w:val="000000"/>
          <w:sz w:val="28"/>
          <w:szCs w:val="28"/>
        </w:rPr>
      </w:pPr>
      <w:r w:rsidRPr="004A0C9A">
        <w:rPr>
          <w:rFonts w:cstheme="minorHAnsi"/>
          <w:color w:val="000000"/>
          <w:sz w:val="28"/>
          <w:szCs w:val="28"/>
        </w:rPr>
        <w:t>{</w:t>
      </w:r>
    </w:p>
    <w:p w:rsidR="00AE6664" w:rsidRPr="004A0C9A" w:rsidRDefault="00AE6664" w:rsidP="00AE6664">
      <w:pPr>
        <w:spacing w:line="335" w:lineRule="atLeast"/>
        <w:rPr>
          <w:rFonts w:cstheme="minorHAnsi"/>
          <w:color w:val="000000"/>
          <w:sz w:val="28"/>
          <w:szCs w:val="28"/>
        </w:rPr>
      </w:pPr>
      <w:r w:rsidRPr="004A0C9A">
        <w:rPr>
          <w:rFonts w:cstheme="minorHAnsi"/>
          <w:color w:val="000000"/>
          <w:sz w:val="28"/>
          <w:szCs w:val="28"/>
        </w:rPr>
        <w:t xml:space="preserve">    public static void main(String args[])throws IOException</w:t>
      </w:r>
    </w:p>
    <w:p w:rsidR="00AE6664" w:rsidRPr="004A0C9A" w:rsidRDefault="00AE6664" w:rsidP="00AE6664">
      <w:pPr>
        <w:spacing w:line="335" w:lineRule="atLeast"/>
        <w:rPr>
          <w:rFonts w:cstheme="minorHAnsi"/>
          <w:color w:val="000000"/>
          <w:sz w:val="28"/>
          <w:szCs w:val="28"/>
        </w:rPr>
      </w:pPr>
      <w:r w:rsidRPr="004A0C9A">
        <w:rPr>
          <w:rFonts w:cstheme="minorHAnsi"/>
          <w:color w:val="000000"/>
          <w:sz w:val="28"/>
          <w:szCs w:val="28"/>
        </w:rPr>
        <w:t xml:space="preserve">    {</w:t>
      </w:r>
    </w:p>
    <w:p w:rsidR="00AE6664" w:rsidRPr="004A0C9A" w:rsidRDefault="00AE6664" w:rsidP="00AE6664">
      <w:pPr>
        <w:spacing w:line="335" w:lineRule="atLeast"/>
        <w:rPr>
          <w:rFonts w:cstheme="minorHAnsi"/>
          <w:color w:val="000000"/>
          <w:sz w:val="28"/>
          <w:szCs w:val="28"/>
        </w:rPr>
      </w:pPr>
      <w:r w:rsidRPr="004A0C9A">
        <w:rPr>
          <w:rFonts w:cstheme="minorHAnsi"/>
          <w:color w:val="000000"/>
          <w:sz w:val="28"/>
          <w:szCs w:val="28"/>
        </w:rPr>
        <w:t xml:space="preserve">        BufferedReader br=new BufferedReader(new InputStreamReader(System.in));</w:t>
      </w:r>
    </w:p>
    <w:p w:rsidR="00AE6664" w:rsidRPr="004A0C9A" w:rsidRDefault="00AE6664" w:rsidP="00AE6664">
      <w:pPr>
        <w:spacing w:line="335" w:lineRule="atLeast"/>
        <w:rPr>
          <w:rFonts w:cstheme="minorHAnsi"/>
          <w:color w:val="000000"/>
          <w:sz w:val="28"/>
          <w:szCs w:val="28"/>
        </w:rPr>
      </w:pPr>
      <w:r w:rsidRPr="004A0C9A">
        <w:rPr>
          <w:rFonts w:cstheme="minorHAnsi"/>
          <w:color w:val="000000"/>
          <w:sz w:val="28"/>
          <w:szCs w:val="28"/>
        </w:rPr>
        <w:t xml:space="preserve">        System.out.print("Enter any word: "); // Inputting the word</w:t>
      </w:r>
    </w:p>
    <w:p w:rsidR="00AE6664" w:rsidRPr="004A0C9A" w:rsidRDefault="00AE6664" w:rsidP="00AE6664">
      <w:pPr>
        <w:spacing w:line="335" w:lineRule="atLeast"/>
        <w:rPr>
          <w:rFonts w:cstheme="minorHAnsi"/>
          <w:color w:val="000000"/>
          <w:sz w:val="28"/>
          <w:szCs w:val="28"/>
        </w:rPr>
      </w:pPr>
      <w:r w:rsidRPr="004A0C9A">
        <w:rPr>
          <w:rFonts w:cstheme="minorHAnsi"/>
          <w:color w:val="000000"/>
          <w:sz w:val="28"/>
          <w:szCs w:val="28"/>
        </w:rPr>
        <w:t xml:space="preserve">        String s = br.readLine();</w:t>
      </w:r>
    </w:p>
    <w:p w:rsidR="00AE6664" w:rsidRPr="004A0C9A" w:rsidRDefault="00AE6664" w:rsidP="00AE6664">
      <w:pPr>
        <w:spacing w:line="335" w:lineRule="atLeast"/>
        <w:rPr>
          <w:rFonts w:cstheme="minorHAnsi"/>
          <w:color w:val="000000"/>
          <w:sz w:val="28"/>
          <w:szCs w:val="28"/>
        </w:rPr>
      </w:pPr>
      <w:r w:rsidRPr="004A0C9A">
        <w:rPr>
          <w:rFonts w:cstheme="minorHAnsi"/>
          <w:color w:val="000000"/>
          <w:sz w:val="28"/>
          <w:szCs w:val="28"/>
        </w:rPr>
        <w:t xml:space="preserve"> </w:t>
      </w:r>
    </w:p>
    <w:p w:rsidR="00AE6664" w:rsidRPr="004A0C9A" w:rsidRDefault="00AE6664" w:rsidP="00AE6664">
      <w:pPr>
        <w:spacing w:line="335" w:lineRule="atLeast"/>
        <w:rPr>
          <w:rFonts w:cstheme="minorHAnsi"/>
          <w:color w:val="000000"/>
          <w:sz w:val="28"/>
          <w:szCs w:val="28"/>
        </w:rPr>
      </w:pPr>
      <w:r w:rsidRPr="004A0C9A">
        <w:rPr>
          <w:rFonts w:cstheme="minorHAnsi"/>
          <w:color w:val="000000"/>
          <w:sz w:val="28"/>
          <w:szCs w:val="28"/>
        </w:rPr>
        <w:t xml:space="preserve">        s = s + " "; // Adding a space at the end of the word</w:t>
      </w:r>
    </w:p>
    <w:p w:rsidR="00AE6664" w:rsidRPr="004A0C9A" w:rsidRDefault="00AE6664" w:rsidP="00AE6664">
      <w:pPr>
        <w:spacing w:line="335" w:lineRule="atLeast"/>
        <w:rPr>
          <w:rFonts w:cstheme="minorHAnsi"/>
          <w:color w:val="000000"/>
          <w:sz w:val="28"/>
          <w:szCs w:val="28"/>
        </w:rPr>
      </w:pPr>
      <w:r w:rsidRPr="004A0C9A">
        <w:rPr>
          <w:rFonts w:cstheme="minorHAnsi"/>
          <w:color w:val="000000"/>
          <w:sz w:val="28"/>
          <w:szCs w:val="28"/>
        </w:rPr>
        <w:t xml:space="preserve">        int l=s.length(); // Finding the length of the word</w:t>
      </w:r>
    </w:p>
    <w:p w:rsidR="00AE6664" w:rsidRPr="004A0C9A" w:rsidRDefault="00AE6664" w:rsidP="00AE6664">
      <w:pPr>
        <w:spacing w:line="335" w:lineRule="atLeast"/>
        <w:rPr>
          <w:rFonts w:cstheme="minorHAnsi"/>
          <w:color w:val="000000"/>
          <w:sz w:val="28"/>
          <w:szCs w:val="28"/>
        </w:rPr>
      </w:pPr>
      <w:r w:rsidRPr="004A0C9A">
        <w:rPr>
          <w:rFonts w:cstheme="minorHAnsi"/>
          <w:color w:val="000000"/>
          <w:sz w:val="28"/>
          <w:szCs w:val="28"/>
        </w:rPr>
        <w:t xml:space="preserve">        String ans=""; // Variable to store the final result</w:t>
      </w:r>
    </w:p>
    <w:p w:rsidR="00AE6664" w:rsidRPr="004A0C9A" w:rsidRDefault="00AE6664" w:rsidP="00AE6664">
      <w:pPr>
        <w:spacing w:line="335" w:lineRule="atLeast"/>
        <w:rPr>
          <w:rFonts w:cstheme="minorHAnsi"/>
          <w:color w:val="000000"/>
          <w:sz w:val="28"/>
          <w:szCs w:val="28"/>
        </w:rPr>
      </w:pPr>
      <w:r w:rsidRPr="004A0C9A">
        <w:rPr>
          <w:rFonts w:cstheme="minorHAnsi"/>
          <w:color w:val="000000"/>
          <w:sz w:val="28"/>
          <w:szCs w:val="28"/>
        </w:rPr>
        <w:t xml:space="preserve">        char ch1,ch2;</w:t>
      </w:r>
    </w:p>
    <w:p w:rsidR="00AE6664" w:rsidRPr="004A0C9A" w:rsidRDefault="00AE6664" w:rsidP="00AE6664">
      <w:pPr>
        <w:spacing w:line="335" w:lineRule="atLeast"/>
        <w:rPr>
          <w:rFonts w:cstheme="minorHAnsi"/>
          <w:color w:val="000000"/>
          <w:sz w:val="28"/>
          <w:szCs w:val="28"/>
        </w:rPr>
      </w:pPr>
      <w:r w:rsidRPr="004A0C9A">
        <w:rPr>
          <w:rFonts w:cstheme="minorHAnsi"/>
          <w:color w:val="000000"/>
          <w:sz w:val="28"/>
          <w:szCs w:val="28"/>
        </w:rPr>
        <w:t xml:space="preserve"> </w:t>
      </w:r>
    </w:p>
    <w:p w:rsidR="00AE6664" w:rsidRPr="004A0C9A" w:rsidRDefault="00AE6664" w:rsidP="00AE6664">
      <w:pPr>
        <w:spacing w:line="335" w:lineRule="atLeast"/>
        <w:rPr>
          <w:rFonts w:cstheme="minorHAnsi"/>
          <w:color w:val="000000"/>
          <w:sz w:val="28"/>
          <w:szCs w:val="28"/>
        </w:rPr>
      </w:pPr>
      <w:r w:rsidRPr="004A0C9A">
        <w:rPr>
          <w:rFonts w:cstheme="minorHAnsi"/>
          <w:color w:val="000000"/>
          <w:sz w:val="28"/>
          <w:szCs w:val="28"/>
        </w:rPr>
        <w:t xml:space="preserve">        for(int i=0; i&lt;l-1; i++)</w:t>
      </w:r>
    </w:p>
    <w:p w:rsidR="00AE6664" w:rsidRPr="004A0C9A" w:rsidRDefault="00AE6664" w:rsidP="00AE6664">
      <w:pPr>
        <w:spacing w:line="335" w:lineRule="atLeast"/>
        <w:rPr>
          <w:rFonts w:cstheme="minorHAnsi"/>
          <w:color w:val="000000"/>
          <w:sz w:val="28"/>
          <w:szCs w:val="28"/>
        </w:rPr>
      </w:pPr>
      <w:r w:rsidRPr="004A0C9A">
        <w:rPr>
          <w:rFonts w:cstheme="minorHAnsi"/>
          <w:color w:val="000000"/>
          <w:sz w:val="28"/>
          <w:szCs w:val="28"/>
        </w:rPr>
        <w:t xml:space="preserve">        {</w:t>
      </w:r>
    </w:p>
    <w:p w:rsidR="00AE6664" w:rsidRPr="004A0C9A" w:rsidRDefault="00AE6664" w:rsidP="00AE6664">
      <w:pPr>
        <w:spacing w:line="335" w:lineRule="atLeast"/>
        <w:rPr>
          <w:rFonts w:cstheme="minorHAnsi"/>
          <w:color w:val="000000"/>
          <w:sz w:val="28"/>
          <w:szCs w:val="28"/>
        </w:rPr>
      </w:pPr>
      <w:r w:rsidRPr="004A0C9A">
        <w:rPr>
          <w:rFonts w:cstheme="minorHAnsi"/>
          <w:color w:val="000000"/>
          <w:sz w:val="28"/>
          <w:szCs w:val="28"/>
        </w:rPr>
        <w:t xml:space="preserve">            ch1=s.charAt(i); // Extracting the first character</w:t>
      </w:r>
    </w:p>
    <w:p w:rsidR="00AE6664" w:rsidRPr="004A0C9A" w:rsidRDefault="00AE6664" w:rsidP="00AE6664">
      <w:pPr>
        <w:spacing w:line="335" w:lineRule="atLeast"/>
        <w:rPr>
          <w:rFonts w:cstheme="minorHAnsi"/>
          <w:color w:val="000000"/>
          <w:sz w:val="28"/>
          <w:szCs w:val="28"/>
        </w:rPr>
      </w:pPr>
      <w:r w:rsidRPr="004A0C9A">
        <w:rPr>
          <w:rFonts w:cstheme="minorHAnsi"/>
          <w:color w:val="000000"/>
          <w:sz w:val="28"/>
          <w:szCs w:val="28"/>
        </w:rPr>
        <w:t xml:space="preserve">            ch2=s.charAt(i+1); // Extracting the next character</w:t>
      </w:r>
    </w:p>
    <w:p w:rsidR="00AE6664" w:rsidRPr="004A0C9A" w:rsidRDefault="00AE6664" w:rsidP="00AE6664">
      <w:pPr>
        <w:spacing w:line="335" w:lineRule="atLeast"/>
        <w:rPr>
          <w:rFonts w:cstheme="minorHAnsi"/>
          <w:color w:val="000000"/>
          <w:sz w:val="28"/>
          <w:szCs w:val="28"/>
        </w:rPr>
      </w:pPr>
      <w:r w:rsidRPr="004A0C9A">
        <w:rPr>
          <w:rFonts w:cstheme="minorHAnsi"/>
          <w:color w:val="000000"/>
          <w:sz w:val="28"/>
          <w:szCs w:val="28"/>
        </w:rPr>
        <w:lastRenderedPageBreak/>
        <w:t xml:space="preserve"> </w:t>
      </w:r>
    </w:p>
    <w:p w:rsidR="00AE6664" w:rsidRPr="004A0C9A" w:rsidRDefault="00AE6664" w:rsidP="00AE6664">
      <w:pPr>
        <w:spacing w:line="335" w:lineRule="atLeast"/>
        <w:rPr>
          <w:rFonts w:cstheme="minorHAnsi"/>
          <w:color w:val="000000"/>
          <w:sz w:val="28"/>
          <w:szCs w:val="28"/>
        </w:rPr>
      </w:pPr>
      <w:r w:rsidRPr="004A0C9A">
        <w:rPr>
          <w:rFonts w:cstheme="minorHAnsi"/>
          <w:color w:val="000000"/>
          <w:sz w:val="28"/>
          <w:szCs w:val="28"/>
        </w:rPr>
        <w:t>// Adding the first extracted character to the result if the current and the next characters are different</w:t>
      </w:r>
    </w:p>
    <w:p w:rsidR="00AE6664" w:rsidRPr="004A0C9A" w:rsidRDefault="00AE6664" w:rsidP="00AE6664">
      <w:pPr>
        <w:spacing w:line="335" w:lineRule="atLeast"/>
        <w:rPr>
          <w:rFonts w:cstheme="minorHAnsi"/>
          <w:color w:val="000000"/>
          <w:sz w:val="28"/>
          <w:szCs w:val="28"/>
        </w:rPr>
      </w:pPr>
      <w:r w:rsidRPr="004A0C9A">
        <w:rPr>
          <w:rFonts w:cstheme="minorHAnsi"/>
          <w:color w:val="000000"/>
          <w:sz w:val="28"/>
          <w:szCs w:val="28"/>
        </w:rPr>
        <w:t xml:space="preserve"> </w:t>
      </w:r>
    </w:p>
    <w:p w:rsidR="00AE6664" w:rsidRPr="004A0C9A" w:rsidRDefault="00AE6664" w:rsidP="00AE6664">
      <w:pPr>
        <w:spacing w:line="335" w:lineRule="atLeast"/>
        <w:rPr>
          <w:rFonts w:cstheme="minorHAnsi"/>
          <w:color w:val="000000"/>
          <w:sz w:val="28"/>
          <w:szCs w:val="28"/>
        </w:rPr>
      </w:pPr>
      <w:r w:rsidRPr="004A0C9A">
        <w:rPr>
          <w:rFonts w:cstheme="minorHAnsi"/>
          <w:color w:val="000000"/>
          <w:sz w:val="28"/>
          <w:szCs w:val="28"/>
        </w:rPr>
        <w:t xml:space="preserve">            if(ch1!=ch2)</w:t>
      </w:r>
    </w:p>
    <w:p w:rsidR="00AE6664" w:rsidRPr="004A0C9A" w:rsidRDefault="00AE6664" w:rsidP="00AE6664">
      <w:pPr>
        <w:spacing w:line="335" w:lineRule="atLeast"/>
        <w:rPr>
          <w:rFonts w:cstheme="minorHAnsi"/>
          <w:color w:val="000000"/>
          <w:sz w:val="28"/>
          <w:szCs w:val="28"/>
        </w:rPr>
      </w:pPr>
      <w:r w:rsidRPr="004A0C9A">
        <w:rPr>
          <w:rFonts w:cstheme="minorHAnsi"/>
          <w:color w:val="000000"/>
          <w:sz w:val="28"/>
          <w:szCs w:val="28"/>
        </w:rPr>
        <w:t xml:space="preserve">            {                  </w:t>
      </w:r>
    </w:p>
    <w:p w:rsidR="00AE6664" w:rsidRPr="004A0C9A" w:rsidRDefault="00AE6664" w:rsidP="00AE6664">
      <w:pPr>
        <w:spacing w:line="335" w:lineRule="atLeast"/>
        <w:rPr>
          <w:rFonts w:cstheme="minorHAnsi"/>
          <w:color w:val="000000"/>
          <w:sz w:val="28"/>
          <w:szCs w:val="28"/>
        </w:rPr>
      </w:pPr>
      <w:r w:rsidRPr="004A0C9A">
        <w:rPr>
          <w:rFonts w:cstheme="minorHAnsi"/>
          <w:color w:val="000000"/>
          <w:sz w:val="28"/>
          <w:szCs w:val="28"/>
        </w:rPr>
        <w:t xml:space="preserve">            ans = ans + ch1;</w:t>
      </w:r>
    </w:p>
    <w:p w:rsidR="00AE6664" w:rsidRPr="004A0C9A" w:rsidRDefault="00AE6664" w:rsidP="00AE6664">
      <w:pPr>
        <w:spacing w:line="335" w:lineRule="atLeast"/>
        <w:rPr>
          <w:rFonts w:cstheme="minorHAnsi"/>
          <w:color w:val="000000"/>
          <w:sz w:val="28"/>
          <w:szCs w:val="28"/>
        </w:rPr>
      </w:pPr>
      <w:r w:rsidRPr="004A0C9A">
        <w:rPr>
          <w:rFonts w:cstheme="minorHAnsi"/>
          <w:color w:val="000000"/>
          <w:sz w:val="28"/>
          <w:szCs w:val="28"/>
        </w:rPr>
        <w:t xml:space="preserve">            }</w:t>
      </w:r>
    </w:p>
    <w:p w:rsidR="00AE6664" w:rsidRPr="004A0C9A" w:rsidRDefault="00AE6664" w:rsidP="00AE6664">
      <w:pPr>
        <w:spacing w:line="335" w:lineRule="atLeast"/>
        <w:rPr>
          <w:rFonts w:cstheme="minorHAnsi"/>
          <w:color w:val="000000"/>
          <w:sz w:val="28"/>
          <w:szCs w:val="28"/>
        </w:rPr>
      </w:pPr>
      <w:r w:rsidRPr="004A0C9A">
        <w:rPr>
          <w:rFonts w:cstheme="minorHAnsi"/>
          <w:color w:val="000000"/>
          <w:sz w:val="28"/>
          <w:szCs w:val="28"/>
        </w:rPr>
        <w:t xml:space="preserve">        }</w:t>
      </w:r>
    </w:p>
    <w:p w:rsidR="00AE6664" w:rsidRPr="004A0C9A" w:rsidRDefault="00AE6664" w:rsidP="00AE6664">
      <w:pPr>
        <w:spacing w:line="335" w:lineRule="atLeast"/>
        <w:rPr>
          <w:rFonts w:cstheme="minorHAnsi"/>
          <w:color w:val="000000"/>
          <w:sz w:val="28"/>
          <w:szCs w:val="28"/>
        </w:rPr>
      </w:pPr>
      <w:r w:rsidRPr="004A0C9A">
        <w:rPr>
          <w:rFonts w:cstheme="minorHAnsi"/>
          <w:color w:val="000000"/>
          <w:sz w:val="28"/>
          <w:szCs w:val="28"/>
        </w:rPr>
        <w:t xml:space="preserve">        System.out.println("Word after removing repeated characters = "+ans); // Printing the result</w:t>
      </w:r>
    </w:p>
    <w:p w:rsidR="00AE6664" w:rsidRPr="004A0C9A" w:rsidRDefault="00AE6664" w:rsidP="00AE6664">
      <w:pPr>
        <w:spacing w:line="335" w:lineRule="atLeast"/>
        <w:rPr>
          <w:rFonts w:cstheme="minorHAnsi"/>
          <w:color w:val="000000"/>
          <w:sz w:val="28"/>
          <w:szCs w:val="28"/>
        </w:rPr>
      </w:pPr>
      <w:r w:rsidRPr="004A0C9A">
        <w:rPr>
          <w:rFonts w:cstheme="minorHAnsi"/>
          <w:color w:val="000000"/>
          <w:sz w:val="28"/>
          <w:szCs w:val="28"/>
        </w:rPr>
        <w:t xml:space="preserve">    }</w:t>
      </w:r>
    </w:p>
    <w:p w:rsidR="00AE6664" w:rsidRPr="004A0C9A" w:rsidRDefault="00AE6664" w:rsidP="00AE6664">
      <w:pPr>
        <w:spacing w:line="335" w:lineRule="atLeast"/>
        <w:rPr>
          <w:rFonts w:cstheme="minorHAnsi"/>
          <w:color w:val="000000"/>
          <w:sz w:val="28"/>
          <w:szCs w:val="28"/>
        </w:rPr>
      </w:pPr>
      <w:r w:rsidRPr="004A0C9A">
        <w:rPr>
          <w:rFonts w:cstheme="minorHAnsi"/>
          <w:color w:val="000000"/>
          <w:sz w:val="28"/>
          <w:szCs w:val="28"/>
        </w:rPr>
        <w:t>}</w:t>
      </w:r>
    </w:p>
    <w:p w:rsidR="00AE6664" w:rsidRPr="004A0C9A" w:rsidRDefault="00AE6664" w:rsidP="00AE6664">
      <w:pPr>
        <w:pBdr>
          <w:bottom w:val="single" w:sz="6" w:space="1" w:color="auto"/>
        </w:pBdr>
        <w:spacing w:line="335" w:lineRule="atLeast"/>
        <w:rPr>
          <w:rFonts w:cstheme="minorHAnsi"/>
          <w:color w:val="000000"/>
          <w:sz w:val="28"/>
          <w:szCs w:val="28"/>
        </w:rPr>
      </w:pPr>
    </w:p>
    <w:p w:rsidR="00AE6664" w:rsidRPr="004A0C9A" w:rsidRDefault="00AE6664" w:rsidP="00AE6664">
      <w:pPr>
        <w:spacing w:line="335" w:lineRule="atLeast"/>
        <w:rPr>
          <w:rFonts w:cstheme="minorHAnsi"/>
          <w:color w:val="000000"/>
          <w:sz w:val="28"/>
          <w:szCs w:val="28"/>
        </w:rPr>
      </w:pPr>
    </w:p>
    <w:p w:rsidR="00AE6664" w:rsidRPr="004A0C9A" w:rsidRDefault="00AE6664" w:rsidP="00AE6664">
      <w:pPr>
        <w:pStyle w:val="Heading4"/>
        <w:spacing w:before="167" w:beforeAutospacing="0" w:after="167" w:afterAutospacing="0" w:line="335" w:lineRule="atLeast"/>
        <w:rPr>
          <w:rFonts w:asciiTheme="minorHAnsi" w:hAnsiTheme="minorHAnsi" w:cstheme="minorHAnsi"/>
          <w:color w:val="000000"/>
          <w:sz w:val="28"/>
          <w:szCs w:val="28"/>
        </w:rPr>
      </w:pPr>
      <w:r w:rsidRPr="004A0C9A">
        <w:rPr>
          <w:rFonts w:asciiTheme="minorHAnsi" w:hAnsiTheme="minorHAnsi" w:cstheme="minorHAnsi"/>
          <w:color w:val="000000"/>
          <w:sz w:val="28"/>
          <w:szCs w:val="28"/>
          <w:u w:val="single"/>
        </w:rPr>
        <w:t>Question:</w:t>
      </w:r>
    </w:p>
    <w:p w:rsidR="00AE6664" w:rsidRPr="004A0C9A" w:rsidRDefault="00AE6664" w:rsidP="00AE6664">
      <w:pPr>
        <w:pStyle w:val="NormalWeb"/>
        <w:spacing w:before="0" w:beforeAutospacing="0" w:after="167" w:afterAutospacing="0" w:line="335" w:lineRule="atLeast"/>
        <w:rPr>
          <w:rFonts w:asciiTheme="minorHAnsi" w:hAnsiTheme="minorHAnsi" w:cstheme="minorHAnsi"/>
          <w:color w:val="000000"/>
          <w:sz w:val="28"/>
          <w:szCs w:val="28"/>
        </w:rPr>
      </w:pPr>
      <w:r w:rsidRPr="004A0C9A">
        <w:rPr>
          <w:rFonts w:asciiTheme="minorHAnsi" w:hAnsiTheme="minorHAnsi" w:cstheme="minorHAnsi"/>
          <w:color w:val="000000"/>
          <w:sz w:val="28"/>
          <w:szCs w:val="28"/>
        </w:rPr>
        <w:t>Write a program to input a number. Count and print the frequency of each digit present in that number. The output should be given as:</w:t>
      </w:r>
      <w:r w:rsidRPr="004A0C9A">
        <w:rPr>
          <w:rFonts w:asciiTheme="minorHAnsi" w:hAnsiTheme="minorHAnsi" w:cstheme="minorHAnsi"/>
          <w:color w:val="000000"/>
          <w:sz w:val="28"/>
          <w:szCs w:val="28"/>
        </w:rPr>
        <w:br/>
      </w:r>
      <w:r w:rsidRPr="004A0C9A">
        <w:rPr>
          <w:rStyle w:val="Strong"/>
          <w:rFonts w:asciiTheme="minorHAnsi" w:hAnsiTheme="minorHAnsi" w:cstheme="minorHAnsi"/>
          <w:color w:val="000000"/>
          <w:sz w:val="28"/>
          <w:szCs w:val="28"/>
        </w:rPr>
        <w:t>Sample Input:</w:t>
      </w:r>
      <w:r w:rsidRPr="004A0C9A">
        <w:rPr>
          <w:rStyle w:val="apple-converted-space"/>
          <w:rFonts w:asciiTheme="minorHAnsi" w:hAnsiTheme="minorHAnsi" w:cstheme="minorHAnsi"/>
          <w:color w:val="000000"/>
          <w:sz w:val="28"/>
          <w:szCs w:val="28"/>
        </w:rPr>
        <w:t> </w:t>
      </w:r>
      <w:r w:rsidRPr="004A0C9A">
        <w:rPr>
          <w:rFonts w:asciiTheme="minorHAnsi" w:hAnsiTheme="minorHAnsi" w:cstheme="minorHAnsi"/>
          <w:color w:val="000000"/>
          <w:sz w:val="28"/>
          <w:szCs w:val="28"/>
        </w:rPr>
        <w:t>44514621</w:t>
      </w:r>
      <w:r w:rsidRPr="004A0C9A">
        <w:rPr>
          <w:rFonts w:asciiTheme="minorHAnsi" w:hAnsiTheme="minorHAnsi" w:cstheme="minorHAnsi"/>
          <w:color w:val="000000"/>
          <w:sz w:val="28"/>
          <w:szCs w:val="28"/>
        </w:rPr>
        <w:br/>
      </w:r>
      <w:r w:rsidRPr="004A0C9A">
        <w:rPr>
          <w:rStyle w:val="Strong"/>
          <w:rFonts w:asciiTheme="minorHAnsi" w:hAnsiTheme="minorHAnsi" w:cstheme="minorHAnsi"/>
          <w:color w:val="000000"/>
          <w:sz w:val="28"/>
          <w:szCs w:val="28"/>
        </w:rPr>
        <w:t>Sample Output:</w:t>
      </w:r>
      <w:r w:rsidRPr="004A0C9A">
        <w:rPr>
          <w:rFonts w:asciiTheme="minorHAnsi" w:hAnsiTheme="minorHAnsi" w:cstheme="minorHAnsi"/>
          <w:b/>
          <w:bCs/>
          <w:color w:val="000000"/>
          <w:sz w:val="28"/>
          <w:szCs w:val="28"/>
        </w:rPr>
        <w:br/>
      </w:r>
      <w:r w:rsidRPr="004A0C9A">
        <w:rPr>
          <w:rFonts w:asciiTheme="minorHAnsi" w:hAnsiTheme="minorHAnsi" w:cstheme="minorHAnsi"/>
          <w:color w:val="000000"/>
          <w:sz w:val="28"/>
          <w:szCs w:val="28"/>
        </w:rPr>
        <w:t>=====================</w:t>
      </w:r>
      <w:r w:rsidRPr="004A0C9A">
        <w:rPr>
          <w:rFonts w:asciiTheme="minorHAnsi" w:hAnsiTheme="minorHAnsi" w:cstheme="minorHAnsi"/>
          <w:color w:val="000000"/>
          <w:sz w:val="28"/>
          <w:szCs w:val="28"/>
        </w:rPr>
        <w:br/>
        <w:t>Digit             Frequency</w:t>
      </w:r>
      <w:r w:rsidRPr="004A0C9A">
        <w:rPr>
          <w:rFonts w:asciiTheme="minorHAnsi" w:hAnsiTheme="minorHAnsi" w:cstheme="minorHAnsi"/>
          <w:color w:val="000000"/>
          <w:sz w:val="28"/>
          <w:szCs w:val="28"/>
        </w:rPr>
        <w:br/>
        <w:t>=====================</w:t>
      </w:r>
      <w:r w:rsidRPr="004A0C9A">
        <w:rPr>
          <w:rFonts w:asciiTheme="minorHAnsi" w:hAnsiTheme="minorHAnsi" w:cstheme="minorHAnsi"/>
          <w:color w:val="000000"/>
          <w:sz w:val="28"/>
          <w:szCs w:val="28"/>
        </w:rPr>
        <w:br/>
        <w:t>1                         2</w:t>
      </w:r>
      <w:r w:rsidRPr="004A0C9A">
        <w:rPr>
          <w:rFonts w:asciiTheme="minorHAnsi" w:hAnsiTheme="minorHAnsi" w:cstheme="minorHAnsi"/>
          <w:color w:val="000000"/>
          <w:sz w:val="28"/>
          <w:szCs w:val="28"/>
        </w:rPr>
        <w:br/>
        <w:t>2                         1</w:t>
      </w:r>
      <w:r w:rsidRPr="004A0C9A">
        <w:rPr>
          <w:rFonts w:asciiTheme="minorHAnsi" w:hAnsiTheme="minorHAnsi" w:cstheme="minorHAnsi"/>
          <w:color w:val="000000"/>
          <w:sz w:val="28"/>
          <w:szCs w:val="28"/>
        </w:rPr>
        <w:br/>
        <w:t>4                         3</w:t>
      </w:r>
      <w:r w:rsidRPr="004A0C9A">
        <w:rPr>
          <w:rFonts w:asciiTheme="minorHAnsi" w:hAnsiTheme="minorHAnsi" w:cstheme="minorHAnsi"/>
          <w:color w:val="000000"/>
          <w:sz w:val="28"/>
          <w:szCs w:val="28"/>
        </w:rPr>
        <w:br/>
        <w:t>5                         1</w:t>
      </w:r>
      <w:r w:rsidRPr="004A0C9A">
        <w:rPr>
          <w:rFonts w:asciiTheme="minorHAnsi" w:hAnsiTheme="minorHAnsi" w:cstheme="minorHAnsi"/>
          <w:color w:val="000000"/>
          <w:sz w:val="28"/>
          <w:szCs w:val="28"/>
        </w:rPr>
        <w:br/>
        <w:t>6                         1</w:t>
      </w:r>
    </w:p>
    <w:p w:rsidR="00EE7763" w:rsidRPr="004A0C9A" w:rsidRDefault="00AE6664" w:rsidP="00EE7763">
      <w:pPr>
        <w:spacing w:line="335" w:lineRule="atLeast"/>
        <w:rPr>
          <w:rFonts w:cstheme="minorHAnsi"/>
          <w:color w:val="000000"/>
          <w:sz w:val="28"/>
          <w:szCs w:val="28"/>
        </w:rPr>
      </w:pPr>
      <w:r w:rsidRPr="004A0C9A">
        <w:rPr>
          <w:rFonts w:cstheme="minorHAnsi"/>
          <w:color w:val="000000"/>
          <w:sz w:val="28"/>
          <w:szCs w:val="28"/>
        </w:rPr>
        <w:br/>
      </w:r>
      <w:r w:rsidRPr="004A0C9A">
        <w:rPr>
          <w:rFonts w:cstheme="minorHAnsi"/>
          <w:color w:val="000000"/>
          <w:sz w:val="28"/>
          <w:szCs w:val="28"/>
        </w:rPr>
        <w:br/>
      </w:r>
      <w:r w:rsidR="00EE7763" w:rsidRPr="004A0C9A">
        <w:rPr>
          <w:rFonts w:cstheme="minorHAnsi"/>
          <w:color w:val="000000"/>
          <w:sz w:val="28"/>
          <w:szCs w:val="28"/>
        </w:rPr>
        <w:t>import java.io.*;</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class Digit_Freq</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public static void main(String args[])throws IOException</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BufferedReader br=new BufferedReader(new InputStreamReader(System.in));</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System.out.print("Enter any number : ");</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int n = Integer.parseInt(br.readLine());</w:t>
      </w:r>
    </w:p>
    <w:p w:rsidR="00EE7763" w:rsidRPr="004A0C9A" w:rsidRDefault="00EE7763" w:rsidP="00EE7763">
      <w:pPr>
        <w:spacing w:line="335" w:lineRule="atLeast"/>
        <w:rPr>
          <w:rFonts w:cstheme="minorHAnsi"/>
          <w:color w:val="000000"/>
          <w:sz w:val="28"/>
          <w:szCs w:val="28"/>
        </w:rPr>
      </w:pP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int freq[]=new int[10]; //array for storing frequency of all digits</w:t>
      </w:r>
    </w:p>
    <w:p w:rsidR="00EE7763" w:rsidRPr="004A0C9A" w:rsidRDefault="00EE7763" w:rsidP="00EE7763">
      <w:pPr>
        <w:spacing w:line="335" w:lineRule="atLeast"/>
        <w:rPr>
          <w:rFonts w:cstheme="minorHAnsi"/>
          <w:color w:val="000000"/>
          <w:sz w:val="28"/>
          <w:szCs w:val="28"/>
        </w:rPr>
      </w:pP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for(int i=0; i&lt;10; i++)</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freq[i]=0; //intializing the count of every digit with '0'</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w:t>
      </w:r>
    </w:p>
    <w:p w:rsidR="00EE7763" w:rsidRPr="004A0C9A" w:rsidRDefault="00EE7763" w:rsidP="00EE7763">
      <w:pPr>
        <w:spacing w:line="335" w:lineRule="atLeast"/>
        <w:rPr>
          <w:rFonts w:cstheme="minorHAnsi"/>
          <w:color w:val="000000"/>
          <w:sz w:val="28"/>
          <w:szCs w:val="28"/>
        </w:rPr>
      </w:pP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/*Note: Frequency of digit '0' is stored in freq[0], frequency of '1' in freq[1] and so on*/</w:t>
      </w:r>
    </w:p>
    <w:p w:rsidR="00EE7763" w:rsidRPr="004A0C9A" w:rsidRDefault="00EE7763" w:rsidP="00EE7763">
      <w:pPr>
        <w:spacing w:line="335" w:lineRule="atLeast"/>
        <w:rPr>
          <w:rFonts w:cstheme="minorHAnsi"/>
          <w:color w:val="000000"/>
          <w:sz w:val="28"/>
          <w:szCs w:val="28"/>
        </w:rPr>
      </w:pP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lastRenderedPageBreak/>
        <w:t xml:space="preserve">        System.out.println("Output:");</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System.out.println("===================="); //this is just for styling the look of the output</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System.out.println("Digit\tFrequency");</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System.out.println("====================");</w:t>
      </w:r>
    </w:p>
    <w:p w:rsidR="00EE7763" w:rsidRPr="004A0C9A" w:rsidRDefault="00EE7763" w:rsidP="00EE7763">
      <w:pPr>
        <w:spacing w:line="335" w:lineRule="atLeast"/>
        <w:rPr>
          <w:rFonts w:cstheme="minorHAnsi"/>
          <w:color w:val="000000"/>
          <w:sz w:val="28"/>
          <w:szCs w:val="28"/>
        </w:rPr>
      </w:pP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int d;</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while(n&gt;0)</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d=n%10; //extracting digit from the end</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freq[d]++; //increasing the frequency of that digit.</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n=n/10;</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for(int i=0; i&lt;10; i++)</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if(freq[i]!=0) //printing only those digits whose count is not '0'</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System.out.println("   "+i+"\t    "+freq[i]);</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w:t>
      </w:r>
    </w:p>
    <w:p w:rsidR="00C634F4" w:rsidRPr="004A0C9A" w:rsidRDefault="00AE6664" w:rsidP="00AE6664">
      <w:pPr>
        <w:spacing w:line="335" w:lineRule="atLeast"/>
        <w:rPr>
          <w:rFonts w:cstheme="minorHAnsi"/>
          <w:color w:val="000000"/>
          <w:sz w:val="28"/>
          <w:szCs w:val="28"/>
        </w:rPr>
      </w:pPr>
      <w:r w:rsidRPr="004A0C9A">
        <w:rPr>
          <w:rFonts w:cstheme="minorHAnsi"/>
          <w:color w:val="000000"/>
          <w:sz w:val="28"/>
          <w:szCs w:val="28"/>
        </w:rPr>
        <w:br/>
      </w:r>
      <w:r w:rsidR="00EE7763" w:rsidRPr="004A0C9A">
        <w:rPr>
          <w:rFonts w:cstheme="minorHAnsi"/>
          <w:color w:val="000000"/>
          <w:sz w:val="28"/>
          <w:szCs w:val="28"/>
        </w:rPr>
        <w:t>---------------------------------------------------------------------------------------------------------------------------------------------------------------------------------------------------------</w:t>
      </w:r>
    </w:p>
    <w:p w:rsidR="00EE7763" w:rsidRPr="004A0C9A" w:rsidRDefault="00EE7763" w:rsidP="00AE6664">
      <w:pPr>
        <w:spacing w:line="335" w:lineRule="atLeast"/>
        <w:rPr>
          <w:rFonts w:cstheme="minorHAnsi"/>
          <w:color w:val="000000"/>
          <w:sz w:val="28"/>
          <w:szCs w:val="28"/>
        </w:rPr>
      </w:pPr>
    </w:p>
    <w:p w:rsidR="00EE7763" w:rsidRPr="004A0C9A" w:rsidRDefault="00EE7763" w:rsidP="00EE7763">
      <w:pPr>
        <w:pStyle w:val="Heading4"/>
        <w:spacing w:before="167" w:beforeAutospacing="0" w:after="167" w:afterAutospacing="0" w:line="335" w:lineRule="atLeast"/>
        <w:rPr>
          <w:rFonts w:asciiTheme="minorHAnsi" w:hAnsiTheme="minorHAnsi" w:cstheme="minorHAnsi"/>
          <w:color w:val="000000"/>
          <w:sz w:val="28"/>
          <w:szCs w:val="28"/>
        </w:rPr>
      </w:pPr>
      <w:r w:rsidRPr="004A0C9A">
        <w:rPr>
          <w:rFonts w:asciiTheme="minorHAnsi" w:hAnsiTheme="minorHAnsi" w:cstheme="minorHAnsi"/>
          <w:color w:val="000000"/>
          <w:sz w:val="28"/>
          <w:szCs w:val="28"/>
          <w:u w:val="single"/>
        </w:rPr>
        <w:t>Question:</w:t>
      </w:r>
    </w:p>
    <w:p w:rsidR="00EE7763" w:rsidRPr="004A0C9A" w:rsidRDefault="00EE7763" w:rsidP="00EE7763">
      <w:pPr>
        <w:pStyle w:val="NormalWeb"/>
        <w:spacing w:before="0" w:beforeAutospacing="0" w:after="167" w:afterAutospacing="0" w:line="335" w:lineRule="atLeast"/>
        <w:rPr>
          <w:rFonts w:asciiTheme="minorHAnsi" w:hAnsiTheme="minorHAnsi" w:cstheme="minorHAnsi"/>
          <w:color w:val="000000"/>
          <w:sz w:val="28"/>
          <w:szCs w:val="28"/>
        </w:rPr>
      </w:pPr>
      <w:r w:rsidRPr="004A0C9A">
        <w:rPr>
          <w:rFonts w:asciiTheme="minorHAnsi" w:hAnsiTheme="minorHAnsi" w:cstheme="minorHAnsi"/>
          <w:color w:val="000000"/>
          <w:sz w:val="28"/>
          <w:szCs w:val="28"/>
        </w:rPr>
        <w:t>Write a program to input a string (word). Convert it into lowercase letters. Count and print the frequency of each alphabet present in the string. The output should be given as:</w:t>
      </w:r>
      <w:r w:rsidRPr="004A0C9A">
        <w:rPr>
          <w:rFonts w:asciiTheme="minorHAnsi" w:hAnsiTheme="minorHAnsi" w:cstheme="minorHAnsi"/>
          <w:color w:val="000000"/>
          <w:sz w:val="28"/>
          <w:szCs w:val="28"/>
        </w:rPr>
        <w:br/>
      </w:r>
      <w:r w:rsidRPr="004A0C9A">
        <w:rPr>
          <w:rStyle w:val="Strong"/>
          <w:rFonts w:asciiTheme="minorHAnsi" w:hAnsiTheme="minorHAnsi" w:cstheme="minorHAnsi"/>
          <w:color w:val="000000"/>
          <w:sz w:val="28"/>
          <w:szCs w:val="28"/>
        </w:rPr>
        <w:t>Sample Input:</w:t>
      </w:r>
      <w:r w:rsidRPr="004A0C9A">
        <w:rPr>
          <w:rStyle w:val="apple-converted-space"/>
          <w:rFonts w:asciiTheme="minorHAnsi" w:hAnsiTheme="minorHAnsi" w:cstheme="minorHAnsi"/>
          <w:color w:val="000000"/>
          <w:sz w:val="28"/>
          <w:szCs w:val="28"/>
        </w:rPr>
        <w:t> </w:t>
      </w:r>
      <w:r w:rsidRPr="004A0C9A">
        <w:rPr>
          <w:rFonts w:asciiTheme="minorHAnsi" w:hAnsiTheme="minorHAnsi" w:cstheme="minorHAnsi"/>
          <w:color w:val="000000"/>
          <w:sz w:val="28"/>
          <w:szCs w:val="28"/>
        </w:rPr>
        <w:t>Alphabets</w:t>
      </w:r>
      <w:r w:rsidRPr="004A0C9A">
        <w:rPr>
          <w:rFonts w:asciiTheme="minorHAnsi" w:hAnsiTheme="minorHAnsi" w:cstheme="minorHAnsi"/>
          <w:color w:val="000000"/>
          <w:sz w:val="28"/>
          <w:szCs w:val="28"/>
        </w:rPr>
        <w:br/>
      </w:r>
      <w:r w:rsidRPr="004A0C9A">
        <w:rPr>
          <w:rStyle w:val="Strong"/>
          <w:rFonts w:asciiTheme="minorHAnsi" w:hAnsiTheme="minorHAnsi" w:cstheme="minorHAnsi"/>
          <w:color w:val="000000"/>
          <w:sz w:val="28"/>
          <w:szCs w:val="28"/>
        </w:rPr>
        <w:t>Sample Output:</w:t>
      </w:r>
      <w:r w:rsidRPr="004A0C9A">
        <w:rPr>
          <w:rFonts w:asciiTheme="minorHAnsi" w:hAnsiTheme="minorHAnsi" w:cstheme="minorHAnsi"/>
          <w:b/>
          <w:bCs/>
          <w:color w:val="000000"/>
          <w:sz w:val="28"/>
          <w:szCs w:val="28"/>
        </w:rPr>
        <w:br/>
      </w:r>
      <w:r w:rsidRPr="004A0C9A">
        <w:rPr>
          <w:rFonts w:asciiTheme="minorHAnsi" w:hAnsiTheme="minorHAnsi" w:cstheme="minorHAnsi"/>
          <w:color w:val="000000"/>
          <w:sz w:val="28"/>
          <w:szCs w:val="28"/>
        </w:rPr>
        <w:t>==========================</w:t>
      </w:r>
      <w:r w:rsidRPr="004A0C9A">
        <w:rPr>
          <w:rFonts w:asciiTheme="minorHAnsi" w:hAnsiTheme="minorHAnsi" w:cstheme="minorHAnsi"/>
          <w:color w:val="000000"/>
          <w:sz w:val="28"/>
          <w:szCs w:val="28"/>
        </w:rPr>
        <w:br/>
        <w:t>Alphabet             Frequency</w:t>
      </w:r>
      <w:r w:rsidRPr="004A0C9A">
        <w:rPr>
          <w:rFonts w:asciiTheme="minorHAnsi" w:hAnsiTheme="minorHAnsi" w:cstheme="minorHAnsi"/>
          <w:color w:val="000000"/>
          <w:sz w:val="28"/>
          <w:szCs w:val="28"/>
        </w:rPr>
        <w:br/>
        <w:t>==========================</w:t>
      </w:r>
      <w:r w:rsidRPr="004A0C9A">
        <w:rPr>
          <w:rFonts w:asciiTheme="minorHAnsi" w:hAnsiTheme="minorHAnsi" w:cstheme="minorHAnsi"/>
          <w:color w:val="000000"/>
          <w:sz w:val="28"/>
          <w:szCs w:val="28"/>
        </w:rPr>
        <w:br/>
        <w:t>a                              2</w:t>
      </w:r>
      <w:r w:rsidRPr="004A0C9A">
        <w:rPr>
          <w:rFonts w:asciiTheme="minorHAnsi" w:hAnsiTheme="minorHAnsi" w:cstheme="minorHAnsi"/>
          <w:color w:val="000000"/>
          <w:sz w:val="28"/>
          <w:szCs w:val="28"/>
        </w:rPr>
        <w:br/>
        <w:t>b                              1</w:t>
      </w:r>
      <w:r w:rsidRPr="004A0C9A">
        <w:rPr>
          <w:rFonts w:asciiTheme="minorHAnsi" w:hAnsiTheme="minorHAnsi" w:cstheme="minorHAnsi"/>
          <w:color w:val="000000"/>
          <w:sz w:val="28"/>
          <w:szCs w:val="28"/>
        </w:rPr>
        <w:br/>
        <w:t>e                              1</w:t>
      </w:r>
      <w:r w:rsidRPr="004A0C9A">
        <w:rPr>
          <w:rFonts w:asciiTheme="minorHAnsi" w:hAnsiTheme="minorHAnsi" w:cstheme="minorHAnsi"/>
          <w:color w:val="000000"/>
          <w:sz w:val="28"/>
          <w:szCs w:val="28"/>
        </w:rPr>
        <w:br/>
        <w:t>h                              1</w:t>
      </w:r>
      <w:r w:rsidRPr="004A0C9A">
        <w:rPr>
          <w:rFonts w:asciiTheme="minorHAnsi" w:hAnsiTheme="minorHAnsi" w:cstheme="minorHAnsi"/>
          <w:color w:val="000000"/>
          <w:sz w:val="28"/>
          <w:szCs w:val="28"/>
        </w:rPr>
        <w:br/>
        <w:t>l                               1</w:t>
      </w:r>
      <w:r w:rsidRPr="004A0C9A">
        <w:rPr>
          <w:rFonts w:asciiTheme="minorHAnsi" w:hAnsiTheme="minorHAnsi" w:cstheme="minorHAnsi"/>
          <w:color w:val="000000"/>
          <w:sz w:val="28"/>
          <w:szCs w:val="28"/>
        </w:rPr>
        <w:br/>
        <w:t>p                              1</w:t>
      </w:r>
      <w:r w:rsidRPr="004A0C9A">
        <w:rPr>
          <w:rFonts w:asciiTheme="minorHAnsi" w:hAnsiTheme="minorHAnsi" w:cstheme="minorHAnsi"/>
          <w:color w:val="000000"/>
          <w:sz w:val="28"/>
          <w:szCs w:val="28"/>
        </w:rPr>
        <w:br/>
        <w:t>s                              1</w:t>
      </w:r>
      <w:r w:rsidRPr="004A0C9A">
        <w:rPr>
          <w:rFonts w:asciiTheme="minorHAnsi" w:hAnsiTheme="minorHAnsi" w:cstheme="minorHAnsi"/>
          <w:color w:val="000000"/>
          <w:sz w:val="28"/>
          <w:szCs w:val="28"/>
        </w:rPr>
        <w:br/>
        <w:t>t                               1</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br/>
      </w:r>
      <w:r w:rsidRPr="004A0C9A">
        <w:rPr>
          <w:rFonts w:cstheme="minorHAnsi"/>
          <w:color w:val="000000"/>
          <w:sz w:val="28"/>
          <w:szCs w:val="28"/>
        </w:rPr>
        <w:br/>
        <w:t>import java.io.*;</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class Alphabet_Freq</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public static void main(String args[])throws IOException</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lastRenderedPageBreak/>
        <w:t xml:space="preserve">        BufferedReader br=new BufferedReader(new InputStreamReader(System.in));</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System.out.print("Enter any string: ");</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String s = br.readLine();</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s=s.toLowerCase(); //converting the string into lowercase</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int l=s.length(); //finding the length of the string</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char alph[]=new char[26]; //array for storing alphabets from 'a' to 'z'</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int freq[]=new int[26]; //array for storing frequency of all alphabets</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char c='a';</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for(int i=0; i&lt;26; i++)</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alph[i]=c; //storing all alphabets from 'a' till 'z' in alph[] array</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freq[i]=0; //intializing the count of every alphabet with '0'</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c++;</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char ch;</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System.out.println("Output:");</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System.out.println("=========================="); //this is just for styling the look of the output</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System.out.println("Alphabet\tFrequency");</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System.out.println("==========================");</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 Counting frequency of alphabets begins below */</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for(int i=0; i&lt;26; i++)</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for(int j=0; j&lt;l; j++)</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ch=s.charAt(j); //extracting characters of the string one by one</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if(ch==alph[i]) //first checking the whole string for 'a', then 'b' and so on</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freq[i]++; //increasing count of those aplhabets which are present in the string</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for(int i=0; i&lt;26; i++)</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if(freq[i]!=0) //printing only those alphabets whose count is not '0'</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System.out.println("   "+alph[i]+"\t\t    "+freq[i]);</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lastRenderedPageBreak/>
        <w:t xml:space="preserve">            }</w:t>
      </w:r>
    </w:p>
    <w:p w:rsidR="00EE7763" w:rsidRPr="004A0C9A" w:rsidRDefault="00EE7763" w:rsidP="00EE7763">
      <w:pPr>
        <w:spacing w:line="335" w:lineRule="atLeast"/>
        <w:rPr>
          <w:rFonts w:cstheme="minorHAnsi"/>
          <w:color w:val="000000"/>
          <w:sz w:val="28"/>
          <w:szCs w:val="28"/>
        </w:rPr>
      </w:pPr>
      <w:r w:rsidRPr="004A0C9A">
        <w:rPr>
          <w:rFonts w:cstheme="minorHAnsi"/>
          <w:color w:val="000000"/>
          <w:sz w:val="28"/>
          <w:szCs w:val="28"/>
        </w:rPr>
        <w:t xml:space="preserve">        }</w:t>
      </w:r>
    </w:p>
    <w:p w:rsidR="00EE7763" w:rsidRPr="004A0C9A" w:rsidRDefault="00EE7763" w:rsidP="00EE7763">
      <w:pPr>
        <w:pBdr>
          <w:bottom w:val="single" w:sz="6" w:space="1" w:color="auto"/>
        </w:pBdr>
        <w:spacing w:line="335" w:lineRule="atLeast"/>
        <w:rPr>
          <w:rFonts w:cstheme="minorHAnsi"/>
          <w:color w:val="000000"/>
          <w:sz w:val="28"/>
          <w:szCs w:val="28"/>
        </w:rPr>
      </w:pPr>
      <w:r w:rsidRPr="004A0C9A">
        <w:rPr>
          <w:rFonts w:cstheme="minorHAnsi"/>
          <w:color w:val="000000"/>
          <w:sz w:val="28"/>
          <w:szCs w:val="28"/>
        </w:rPr>
        <w:t xml:space="preserve">    }</w:t>
      </w:r>
    </w:p>
    <w:p w:rsidR="00570BC2" w:rsidRPr="004A0C9A" w:rsidRDefault="00570BC2" w:rsidP="00EE7763">
      <w:pPr>
        <w:pBdr>
          <w:bottom w:val="single" w:sz="6" w:space="1" w:color="auto"/>
        </w:pBdr>
        <w:spacing w:line="335" w:lineRule="atLeast"/>
        <w:rPr>
          <w:rFonts w:cstheme="minorHAnsi"/>
          <w:color w:val="000000"/>
          <w:sz w:val="28"/>
          <w:szCs w:val="28"/>
        </w:rPr>
      </w:pPr>
    </w:p>
    <w:p w:rsidR="00570BC2" w:rsidRPr="004A0C9A" w:rsidRDefault="00570BC2" w:rsidP="00EE7763">
      <w:pPr>
        <w:spacing w:line="335" w:lineRule="atLeast"/>
        <w:rPr>
          <w:rFonts w:cstheme="minorHAnsi"/>
          <w:color w:val="000000"/>
          <w:sz w:val="28"/>
          <w:szCs w:val="28"/>
        </w:rPr>
      </w:pP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Question:</w:t>
      </w:r>
    </w:p>
    <w:p w:rsidR="00570BC2" w:rsidRPr="004A0C9A" w:rsidRDefault="00570BC2" w:rsidP="00570BC2">
      <w:pPr>
        <w:spacing w:line="335" w:lineRule="atLeast"/>
        <w:rPr>
          <w:rFonts w:cstheme="minorHAnsi"/>
          <w:color w:val="000000"/>
          <w:sz w:val="28"/>
          <w:szCs w:val="28"/>
        </w:rPr>
      </w:pP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A  Smith number is a composite number, the sum of whose digits is the sum of the digits of its prime factors obtained as a result of prime factorization (excluding 1). The first few such numbers are 4, 22, 27, 58, 85, 94, 121 ………………..</w:t>
      </w:r>
    </w:p>
    <w:p w:rsidR="00570BC2" w:rsidRPr="004A0C9A" w:rsidRDefault="00570BC2" w:rsidP="00570BC2">
      <w:pPr>
        <w:spacing w:line="335" w:lineRule="atLeast"/>
        <w:rPr>
          <w:rFonts w:cstheme="minorHAnsi"/>
          <w:color w:val="000000"/>
          <w:sz w:val="28"/>
          <w:szCs w:val="28"/>
        </w:rPr>
      </w:pP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Examples:</w:t>
      </w:r>
    </w:p>
    <w:p w:rsidR="00570BC2" w:rsidRPr="004A0C9A" w:rsidRDefault="00570BC2" w:rsidP="00570BC2">
      <w:pPr>
        <w:spacing w:line="335" w:lineRule="atLeast"/>
        <w:rPr>
          <w:rFonts w:cstheme="minorHAnsi"/>
          <w:color w:val="000000"/>
          <w:sz w:val="28"/>
          <w:szCs w:val="28"/>
        </w:rPr>
      </w:pP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1.  666</w:t>
      </w:r>
    </w:p>
    <w:p w:rsidR="00570BC2" w:rsidRPr="004A0C9A" w:rsidRDefault="00570BC2" w:rsidP="00570BC2">
      <w:pPr>
        <w:spacing w:line="335" w:lineRule="atLeast"/>
        <w:rPr>
          <w:rFonts w:cstheme="minorHAnsi"/>
          <w:color w:val="000000"/>
          <w:sz w:val="28"/>
          <w:szCs w:val="28"/>
        </w:rPr>
      </w:pP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Prime factors are 2, 3, 3, and 37</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Sum of the digits are (6+6+6) = 18</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Sum of the digits of the factors (2+3+3+(3+7)) = 18</w:t>
      </w:r>
    </w:p>
    <w:p w:rsidR="00570BC2" w:rsidRPr="004A0C9A" w:rsidRDefault="00570BC2" w:rsidP="00570BC2">
      <w:pPr>
        <w:spacing w:line="335" w:lineRule="atLeast"/>
        <w:rPr>
          <w:rFonts w:cstheme="minorHAnsi"/>
          <w:color w:val="000000"/>
          <w:sz w:val="28"/>
          <w:szCs w:val="28"/>
        </w:rPr>
      </w:pP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2.   4937775</w:t>
      </w:r>
    </w:p>
    <w:p w:rsidR="00570BC2" w:rsidRPr="004A0C9A" w:rsidRDefault="00570BC2" w:rsidP="00570BC2">
      <w:pPr>
        <w:spacing w:line="335" w:lineRule="atLeast"/>
        <w:rPr>
          <w:rFonts w:cstheme="minorHAnsi"/>
          <w:color w:val="000000"/>
          <w:sz w:val="28"/>
          <w:szCs w:val="28"/>
        </w:rPr>
      </w:pP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Prime factors are 3, 5, 5, 65837</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Sum of the digits are (4+9+3+7+7+7+5) = 42</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Sum of the digits of the factors (3+5+5+(6+5+8+3+7)) = 42</w:t>
      </w:r>
    </w:p>
    <w:p w:rsidR="00570BC2" w:rsidRPr="004A0C9A" w:rsidRDefault="00570BC2" w:rsidP="00570BC2">
      <w:pPr>
        <w:spacing w:line="335" w:lineRule="atLeast"/>
        <w:rPr>
          <w:rFonts w:cstheme="minorHAnsi"/>
          <w:color w:val="000000"/>
          <w:sz w:val="28"/>
          <w:szCs w:val="28"/>
        </w:rPr>
      </w:pP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Write a program to input a number and display whether the number is a Smith number or not.</w:t>
      </w:r>
    </w:p>
    <w:p w:rsidR="00570BC2" w:rsidRPr="004A0C9A" w:rsidRDefault="00570BC2" w:rsidP="00570BC2">
      <w:pPr>
        <w:spacing w:line="335" w:lineRule="atLeast"/>
        <w:rPr>
          <w:rFonts w:cstheme="minorHAnsi"/>
          <w:color w:val="000000"/>
          <w:sz w:val="28"/>
          <w:szCs w:val="28"/>
        </w:rPr>
      </w:pP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Sample data:</w:t>
      </w:r>
    </w:p>
    <w:p w:rsidR="00570BC2" w:rsidRPr="004A0C9A" w:rsidRDefault="00570BC2" w:rsidP="00570BC2">
      <w:pPr>
        <w:spacing w:line="335" w:lineRule="atLeast"/>
        <w:rPr>
          <w:rFonts w:cstheme="minorHAnsi"/>
          <w:color w:val="000000"/>
          <w:sz w:val="28"/>
          <w:szCs w:val="28"/>
        </w:rPr>
      </w:pP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Input             94          Output             SMITH Number</w:t>
      </w:r>
    </w:p>
    <w:p w:rsidR="00570BC2" w:rsidRPr="004A0C9A" w:rsidRDefault="00570BC2" w:rsidP="00570BC2">
      <w:pPr>
        <w:spacing w:line="335" w:lineRule="atLeast"/>
        <w:rPr>
          <w:rFonts w:cstheme="minorHAnsi"/>
          <w:color w:val="000000"/>
          <w:sz w:val="28"/>
          <w:szCs w:val="28"/>
        </w:rPr>
      </w:pP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Input             102        Output             NOT SMITH Number</w:t>
      </w:r>
    </w:p>
    <w:p w:rsidR="00570BC2" w:rsidRPr="004A0C9A" w:rsidRDefault="00570BC2" w:rsidP="00570BC2">
      <w:pPr>
        <w:spacing w:line="335" w:lineRule="atLeast"/>
        <w:rPr>
          <w:rFonts w:cstheme="minorHAnsi"/>
          <w:color w:val="000000"/>
          <w:sz w:val="28"/>
          <w:szCs w:val="28"/>
        </w:rPr>
      </w:pP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Input             666        Output             SMITH Number</w:t>
      </w:r>
    </w:p>
    <w:p w:rsidR="00570BC2" w:rsidRPr="004A0C9A" w:rsidRDefault="00570BC2" w:rsidP="00570BC2">
      <w:pPr>
        <w:spacing w:line="335" w:lineRule="atLeast"/>
        <w:rPr>
          <w:rFonts w:cstheme="minorHAnsi"/>
          <w:color w:val="000000"/>
          <w:sz w:val="28"/>
          <w:szCs w:val="28"/>
        </w:rPr>
      </w:pP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Input             999        Output             NOT SMITH Number</w:t>
      </w:r>
    </w:p>
    <w:p w:rsidR="00570BC2" w:rsidRPr="004A0C9A" w:rsidRDefault="00570BC2" w:rsidP="00570BC2">
      <w:pPr>
        <w:spacing w:line="335" w:lineRule="atLeast"/>
        <w:rPr>
          <w:rFonts w:cstheme="minorHAnsi"/>
          <w:color w:val="000000"/>
          <w:sz w:val="28"/>
          <w:szCs w:val="28"/>
        </w:rPr>
      </w:pP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import java.io.*;</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class Smith</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static BufferedReader br=new BufferedReader(new InputStreamReader(System.in));</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//function for finding sum of digits</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lastRenderedPageBreak/>
        <w:t xml:space="preserve">    int sumDig(int n)</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int s=0;</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while(n&gt;0)</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s=s+n%10;</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n=n/10;</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return s;</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//function for generating prime factors and finding their sum</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int sumPrimeFact(int n)</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int i=2, sum=0;</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while(n&gt;1)</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if(n%i==0)</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sum=sum+sumDig(i); //Here 'i' is the prime factor of 'n' and we are finding its sum</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n=n/i;</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else</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i++;</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return sum;</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public static void main(String args[]) throws IOException</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Smith ob=new Smith();</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System.out.print("Enter a Number : ");</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int n=Integer.parseInt(br.readLine());</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int a=ob.sumDig(n);// finding sum of digit</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int b=ob.sumPrimeFact(n); //finding sum of prime factors</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System.out.println("Sum of Digit = "+a);</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System.out.println("Sum of Prime Factor = "+b);</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if(a==b)</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lastRenderedPageBreak/>
        <w:t xml:space="preserve">    System.out.print("It is a Smith Number");</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else</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System.out.print("It is Not a Smith Number");</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w:t>
      </w:r>
    </w:p>
    <w:p w:rsidR="00570BC2" w:rsidRPr="004A0C9A" w:rsidRDefault="00570BC2" w:rsidP="00EE7763">
      <w:pPr>
        <w:spacing w:line="335" w:lineRule="atLeast"/>
        <w:rPr>
          <w:rFonts w:cstheme="minorHAnsi"/>
          <w:color w:val="000000"/>
          <w:sz w:val="28"/>
          <w:szCs w:val="28"/>
        </w:rPr>
      </w:pPr>
    </w:p>
    <w:p w:rsidR="00C634F4" w:rsidRPr="004A0C9A" w:rsidRDefault="00C634F4" w:rsidP="00AE6664">
      <w:pPr>
        <w:spacing w:line="335" w:lineRule="atLeast"/>
        <w:rPr>
          <w:rFonts w:cstheme="minorHAnsi"/>
          <w:color w:val="000000"/>
          <w:sz w:val="28"/>
          <w:szCs w:val="28"/>
        </w:rPr>
      </w:pPr>
      <w:r w:rsidRPr="004A0C9A">
        <w:rPr>
          <w:rFonts w:cstheme="minorHAnsi"/>
          <w:color w:val="000000"/>
          <w:sz w:val="28"/>
          <w:szCs w:val="28"/>
        </w:rPr>
        <w:br/>
      </w:r>
      <w:r w:rsidR="00570BC2" w:rsidRPr="004A0C9A">
        <w:rPr>
          <w:rFonts w:cstheme="minorHAnsi"/>
          <w:color w:val="000000"/>
          <w:sz w:val="28"/>
          <w:szCs w:val="28"/>
        </w:rPr>
        <w:t>---------------------------------------------------------------------------------------------------------------------------------------------------------------------------------------------------------</w:t>
      </w:r>
    </w:p>
    <w:p w:rsidR="00570BC2" w:rsidRPr="004A0C9A" w:rsidRDefault="00570BC2" w:rsidP="00AE6664">
      <w:pPr>
        <w:spacing w:line="335" w:lineRule="atLeast"/>
        <w:rPr>
          <w:rFonts w:cstheme="minorHAnsi"/>
          <w:color w:val="000000"/>
          <w:sz w:val="28"/>
          <w:szCs w:val="28"/>
        </w:rPr>
      </w:pPr>
    </w:p>
    <w:p w:rsidR="00570BC2" w:rsidRPr="004A0C9A" w:rsidRDefault="00570BC2" w:rsidP="00570BC2">
      <w:pPr>
        <w:pStyle w:val="Heading4"/>
        <w:spacing w:before="167" w:beforeAutospacing="0" w:after="167" w:afterAutospacing="0" w:line="335" w:lineRule="atLeast"/>
        <w:jc w:val="both"/>
        <w:rPr>
          <w:rFonts w:asciiTheme="minorHAnsi" w:hAnsiTheme="minorHAnsi" w:cstheme="minorHAnsi"/>
          <w:color w:val="000000"/>
          <w:sz w:val="28"/>
          <w:szCs w:val="28"/>
        </w:rPr>
      </w:pPr>
      <w:r w:rsidRPr="004A0C9A">
        <w:rPr>
          <w:rStyle w:val="Strong"/>
          <w:rFonts w:asciiTheme="minorHAnsi" w:hAnsiTheme="minorHAnsi" w:cstheme="minorHAnsi"/>
          <w:b/>
          <w:bCs/>
          <w:color w:val="000000"/>
          <w:sz w:val="28"/>
          <w:szCs w:val="28"/>
          <w:u w:val="single"/>
        </w:rPr>
        <w:t>Question:</w:t>
      </w:r>
    </w:p>
    <w:p w:rsidR="00570BC2" w:rsidRPr="004A0C9A" w:rsidRDefault="00570BC2" w:rsidP="00570BC2">
      <w:pPr>
        <w:pStyle w:val="NormalWeb"/>
        <w:spacing w:before="0" w:beforeAutospacing="0" w:after="167" w:afterAutospacing="0" w:line="335" w:lineRule="atLeast"/>
        <w:jc w:val="both"/>
        <w:rPr>
          <w:rFonts w:asciiTheme="minorHAnsi" w:hAnsiTheme="minorHAnsi" w:cstheme="minorHAnsi"/>
          <w:color w:val="000000"/>
          <w:sz w:val="28"/>
          <w:szCs w:val="28"/>
        </w:rPr>
      </w:pPr>
      <w:r w:rsidRPr="004A0C9A">
        <w:rPr>
          <w:rFonts w:asciiTheme="minorHAnsi" w:hAnsiTheme="minorHAnsi" w:cstheme="minorHAnsi"/>
          <w:color w:val="000000"/>
          <w:sz w:val="28"/>
          <w:szCs w:val="28"/>
        </w:rPr>
        <w:t>Write a Program in Java to input a number in Decimal number system and convert it into its equivalent number in the Hexadecimal number system.</w:t>
      </w:r>
    </w:p>
    <w:p w:rsidR="00570BC2" w:rsidRPr="004A0C9A" w:rsidRDefault="00570BC2" w:rsidP="00570BC2">
      <w:pPr>
        <w:pStyle w:val="NormalWeb"/>
        <w:spacing w:before="0" w:beforeAutospacing="0" w:after="167" w:afterAutospacing="0" w:line="335" w:lineRule="atLeast"/>
        <w:jc w:val="both"/>
        <w:rPr>
          <w:rFonts w:asciiTheme="minorHAnsi" w:hAnsiTheme="minorHAnsi" w:cstheme="minorHAnsi"/>
          <w:color w:val="000000"/>
          <w:sz w:val="28"/>
          <w:szCs w:val="28"/>
        </w:rPr>
      </w:pPr>
      <w:r w:rsidRPr="004A0C9A">
        <w:rPr>
          <w:rStyle w:val="Strong"/>
          <w:rFonts w:asciiTheme="minorHAnsi" w:hAnsiTheme="minorHAnsi" w:cstheme="minorHAnsi"/>
          <w:color w:val="000000"/>
          <w:sz w:val="28"/>
          <w:szCs w:val="28"/>
        </w:rPr>
        <w:t>Note:</w:t>
      </w:r>
      <w:r w:rsidRPr="004A0C9A">
        <w:rPr>
          <w:rFonts w:asciiTheme="minorHAnsi" w:hAnsiTheme="minorHAnsi" w:cstheme="minorHAnsi"/>
          <w:color w:val="000000"/>
          <w:sz w:val="28"/>
          <w:szCs w:val="28"/>
        </w:rPr>
        <w:t> Hexadecimal Number system is a number system which can represent a number in any other number system in terms of digits ranging from 0 to 9 and then A – F only. This number system consists of only sixteen basic digits i.e. 0, 1, 2, 3, 4, 5, 6, 7, 8, 9, A, B, C, D, E and F. Here 10 is represented as A, 11 as B and so on till 15 which is represented as F.</w:t>
      </w:r>
    </w:p>
    <w:p w:rsidR="00570BC2" w:rsidRPr="004A0C9A" w:rsidRDefault="00570BC2" w:rsidP="00570BC2">
      <w:pPr>
        <w:pStyle w:val="NormalWeb"/>
        <w:spacing w:before="0" w:beforeAutospacing="0" w:after="167" w:afterAutospacing="0" w:line="335" w:lineRule="atLeast"/>
        <w:jc w:val="both"/>
        <w:rPr>
          <w:rFonts w:asciiTheme="minorHAnsi" w:hAnsiTheme="minorHAnsi" w:cstheme="minorHAnsi"/>
          <w:color w:val="000000"/>
          <w:sz w:val="28"/>
          <w:szCs w:val="28"/>
        </w:rPr>
      </w:pPr>
      <w:r w:rsidRPr="004A0C9A">
        <w:rPr>
          <w:rFonts w:asciiTheme="minorHAnsi" w:hAnsiTheme="minorHAnsi" w:cstheme="minorHAnsi"/>
          <w:color w:val="000000"/>
          <w:sz w:val="28"/>
          <w:szCs w:val="28"/>
        </w:rPr>
        <w:t>For Example: 47 in the Decimal number system can be represented as 2F in the Hexadecimal number system.</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br/>
      </w:r>
      <w:r w:rsidRPr="004A0C9A">
        <w:rPr>
          <w:rFonts w:cstheme="minorHAnsi"/>
          <w:color w:val="000000"/>
          <w:sz w:val="28"/>
          <w:szCs w:val="28"/>
        </w:rPr>
        <w:br/>
        <w:t>import java.io.*;</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class Dec2Hex</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public static void main(String args[])throws IOException</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BufferedReader br=new BufferedReader (new InputStreamReader(System.in));</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System.out.print("Enter a decimal number : ");</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int n=Integer.parseInt(br.readLine());</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int r;</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String s=""; //variable for storing the result</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//array storing the digits (as characters) in a hexadecimal number system</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char dig[]={'0','1','2','3','4','5','6','7','8','9','A','B','C','D','E','F'};</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while(n&gt;0)</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r=n%16; //finding remainder by dividing the number by 16</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s=dig[r]+s; //adding the remainder to the result</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n=n/16;</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System.out.println("Output = "+s);</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 xml:space="preserve">    }</w:t>
      </w:r>
    </w:p>
    <w:p w:rsidR="00570BC2" w:rsidRPr="004A0C9A" w:rsidRDefault="00570BC2" w:rsidP="00570BC2">
      <w:pPr>
        <w:spacing w:line="335" w:lineRule="atLeast"/>
        <w:rPr>
          <w:rFonts w:cstheme="minorHAnsi"/>
          <w:color w:val="000000"/>
          <w:sz w:val="28"/>
          <w:szCs w:val="28"/>
        </w:rPr>
      </w:pPr>
      <w:r w:rsidRPr="004A0C9A">
        <w:rPr>
          <w:rFonts w:cstheme="minorHAnsi"/>
          <w:color w:val="000000"/>
          <w:sz w:val="28"/>
          <w:szCs w:val="28"/>
        </w:rPr>
        <w:t>}</w:t>
      </w:r>
    </w:p>
    <w:p w:rsidR="00570BC2" w:rsidRPr="004A0C9A" w:rsidRDefault="00570BC2" w:rsidP="00570BC2">
      <w:pPr>
        <w:spacing w:line="335" w:lineRule="atLeast"/>
        <w:rPr>
          <w:rFonts w:cstheme="minorHAnsi"/>
          <w:color w:val="000000"/>
          <w:sz w:val="28"/>
          <w:szCs w:val="28"/>
        </w:rPr>
      </w:pPr>
    </w:p>
    <w:p w:rsidR="00570BC2" w:rsidRPr="004A0C9A" w:rsidRDefault="00570BC2" w:rsidP="00570BC2">
      <w:pPr>
        <w:pBdr>
          <w:bottom w:val="single" w:sz="6" w:space="1" w:color="auto"/>
        </w:pBdr>
        <w:spacing w:line="335" w:lineRule="atLeast"/>
        <w:rPr>
          <w:rFonts w:cstheme="minorHAnsi"/>
          <w:color w:val="000000"/>
          <w:sz w:val="28"/>
          <w:szCs w:val="28"/>
        </w:rPr>
      </w:pPr>
    </w:p>
    <w:p w:rsidR="00570BC2" w:rsidRPr="004A0C9A" w:rsidRDefault="00570BC2" w:rsidP="00570BC2">
      <w:pPr>
        <w:rPr>
          <w:rFonts w:cstheme="minorHAnsi"/>
          <w:color w:val="000000"/>
          <w:sz w:val="28"/>
          <w:szCs w:val="28"/>
        </w:rPr>
      </w:pPr>
    </w:p>
    <w:p w:rsidR="00570BC2" w:rsidRPr="004A0C9A" w:rsidRDefault="00C634F4" w:rsidP="00570BC2">
      <w:pPr>
        <w:pStyle w:val="Heading4"/>
        <w:spacing w:before="167" w:beforeAutospacing="0" w:after="167" w:afterAutospacing="0" w:line="335" w:lineRule="atLeast"/>
        <w:jc w:val="both"/>
        <w:rPr>
          <w:rFonts w:asciiTheme="minorHAnsi" w:hAnsiTheme="minorHAnsi" w:cstheme="minorHAnsi"/>
          <w:color w:val="000000"/>
          <w:sz w:val="28"/>
          <w:szCs w:val="28"/>
        </w:rPr>
      </w:pPr>
      <w:r w:rsidRPr="004A0C9A">
        <w:rPr>
          <w:rFonts w:asciiTheme="minorHAnsi" w:hAnsiTheme="minorHAnsi" w:cstheme="minorHAnsi"/>
          <w:color w:val="000000"/>
          <w:sz w:val="28"/>
          <w:szCs w:val="28"/>
        </w:rPr>
        <w:br/>
      </w:r>
      <w:r w:rsidR="00570BC2" w:rsidRPr="004A0C9A">
        <w:rPr>
          <w:rStyle w:val="Strong"/>
          <w:rFonts w:asciiTheme="minorHAnsi" w:hAnsiTheme="minorHAnsi" w:cstheme="minorHAnsi"/>
          <w:b/>
          <w:bCs/>
          <w:color w:val="000000"/>
          <w:sz w:val="28"/>
          <w:szCs w:val="28"/>
          <w:u w:val="single"/>
        </w:rPr>
        <w:t>Question:</w:t>
      </w:r>
    </w:p>
    <w:p w:rsidR="00570BC2" w:rsidRPr="004A0C9A" w:rsidRDefault="00570BC2" w:rsidP="00570BC2">
      <w:pPr>
        <w:pStyle w:val="NormalWeb"/>
        <w:spacing w:before="0" w:beforeAutospacing="0" w:after="167" w:afterAutospacing="0" w:line="335" w:lineRule="atLeast"/>
        <w:jc w:val="both"/>
        <w:rPr>
          <w:rFonts w:asciiTheme="minorHAnsi" w:hAnsiTheme="minorHAnsi" w:cstheme="minorHAnsi"/>
          <w:color w:val="000000"/>
          <w:sz w:val="28"/>
          <w:szCs w:val="28"/>
        </w:rPr>
      </w:pPr>
      <w:r w:rsidRPr="004A0C9A">
        <w:rPr>
          <w:rFonts w:asciiTheme="minorHAnsi" w:hAnsiTheme="minorHAnsi" w:cstheme="minorHAnsi"/>
          <w:color w:val="000000"/>
          <w:sz w:val="28"/>
          <w:szCs w:val="28"/>
        </w:rPr>
        <w:t>Write a Program in Java to input a number in Decimal number system and convert it into its equivalent number in the Octal number system.</w:t>
      </w:r>
    </w:p>
    <w:p w:rsidR="00570BC2" w:rsidRPr="004A0C9A" w:rsidRDefault="00570BC2" w:rsidP="00570BC2">
      <w:pPr>
        <w:pStyle w:val="NormalWeb"/>
        <w:spacing w:before="0" w:beforeAutospacing="0" w:after="167" w:afterAutospacing="0" w:line="335" w:lineRule="atLeast"/>
        <w:jc w:val="both"/>
        <w:rPr>
          <w:rFonts w:asciiTheme="minorHAnsi" w:hAnsiTheme="minorHAnsi" w:cstheme="minorHAnsi"/>
          <w:color w:val="000000"/>
          <w:sz w:val="28"/>
          <w:szCs w:val="28"/>
        </w:rPr>
      </w:pPr>
      <w:r w:rsidRPr="004A0C9A">
        <w:rPr>
          <w:rStyle w:val="Strong"/>
          <w:rFonts w:asciiTheme="minorHAnsi" w:hAnsiTheme="minorHAnsi" w:cstheme="minorHAnsi"/>
          <w:color w:val="000000"/>
          <w:sz w:val="28"/>
          <w:szCs w:val="28"/>
        </w:rPr>
        <w:t>Note:</w:t>
      </w:r>
      <w:r w:rsidRPr="004A0C9A">
        <w:rPr>
          <w:rFonts w:asciiTheme="minorHAnsi" w:hAnsiTheme="minorHAnsi" w:cstheme="minorHAnsi"/>
          <w:color w:val="000000"/>
          <w:sz w:val="28"/>
          <w:szCs w:val="28"/>
        </w:rPr>
        <w:t> Octal Number system is a number system which can represent a number in any other number system in terms of digits ranging from 0 to 7 only. This number system consists of only eight basic digits i.e. 0, 1, 2, 3, 4, 5, 6 and 7.</w:t>
      </w:r>
    </w:p>
    <w:p w:rsidR="00570BC2" w:rsidRPr="004A0C9A" w:rsidRDefault="00570BC2" w:rsidP="00570BC2">
      <w:pPr>
        <w:pStyle w:val="NormalWeb"/>
        <w:spacing w:before="0" w:beforeAutospacing="0" w:after="167" w:afterAutospacing="0" w:line="335" w:lineRule="atLeast"/>
        <w:jc w:val="both"/>
        <w:rPr>
          <w:rFonts w:asciiTheme="minorHAnsi" w:hAnsiTheme="minorHAnsi" w:cstheme="minorHAnsi"/>
          <w:color w:val="000000"/>
          <w:sz w:val="28"/>
          <w:szCs w:val="28"/>
        </w:rPr>
      </w:pPr>
      <w:r w:rsidRPr="004A0C9A">
        <w:rPr>
          <w:rFonts w:asciiTheme="minorHAnsi" w:hAnsiTheme="minorHAnsi" w:cstheme="minorHAnsi"/>
          <w:color w:val="000000"/>
          <w:sz w:val="28"/>
          <w:szCs w:val="28"/>
        </w:rPr>
        <w:t>For Example: 25 in the Decimal number system can be represented as 31 in the Octal number system.</w:t>
      </w:r>
    </w:p>
    <w:p w:rsidR="00570BC2" w:rsidRPr="004A0C9A" w:rsidRDefault="00570BC2" w:rsidP="00570BC2">
      <w:pPr>
        <w:rPr>
          <w:rFonts w:cstheme="minorHAnsi"/>
          <w:color w:val="000000"/>
          <w:sz w:val="28"/>
          <w:szCs w:val="28"/>
        </w:rPr>
      </w:pPr>
      <w:r w:rsidRPr="004A0C9A">
        <w:rPr>
          <w:rFonts w:cstheme="minorHAnsi"/>
          <w:color w:val="000000"/>
          <w:sz w:val="28"/>
          <w:szCs w:val="28"/>
        </w:rPr>
        <w:br/>
      </w:r>
      <w:r w:rsidRPr="004A0C9A">
        <w:rPr>
          <w:rFonts w:cstheme="minorHAnsi"/>
          <w:color w:val="000000"/>
          <w:sz w:val="28"/>
          <w:szCs w:val="28"/>
        </w:rPr>
        <w:br/>
        <w:t>import java.io.*;</w:t>
      </w:r>
    </w:p>
    <w:p w:rsidR="00570BC2" w:rsidRPr="004A0C9A" w:rsidRDefault="00570BC2" w:rsidP="00570BC2">
      <w:pPr>
        <w:rPr>
          <w:rFonts w:cstheme="minorHAnsi"/>
          <w:color w:val="000000"/>
          <w:sz w:val="28"/>
          <w:szCs w:val="28"/>
        </w:rPr>
      </w:pPr>
      <w:r w:rsidRPr="004A0C9A">
        <w:rPr>
          <w:rFonts w:cstheme="minorHAnsi"/>
          <w:color w:val="000000"/>
          <w:sz w:val="28"/>
          <w:szCs w:val="28"/>
        </w:rPr>
        <w:t>class Dec2Oct</w:t>
      </w:r>
    </w:p>
    <w:p w:rsidR="00570BC2" w:rsidRPr="004A0C9A" w:rsidRDefault="00570BC2" w:rsidP="00570BC2">
      <w:pPr>
        <w:rPr>
          <w:rFonts w:cstheme="minorHAnsi"/>
          <w:color w:val="000000"/>
          <w:sz w:val="28"/>
          <w:szCs w:val="28"/>
        </w:rPr>
      </w:pPr>
      <w:r w:rsidRPr="004A0C9A">
        <w:rPr>
          <w:rFonts w:cstheme="minorHAnsi"/>
          <w:color w:val="000000"/>
          <w:sz w:val="28"/>
          <w:szCs w:val="28"/>
        </w:rPr>
        <w:t>{</w:t>
      </w:r>
    </w:p>
    <w:p w:rsidR="00570BC2" w:rsidRPr="004A0C9A" w:rsidRDefault="00570BC2" w:rsidP="00570BC2">
      <w:pPr>
        <w:rPr>
          <w:rFonts w:cstheme="minorHAnsi"/>
          <w:color w:val="000000"/>
          <w:sz w:val="28"/>
          <w:szCs w:val="28"/>
        </w:rPr>
      </w:pPr>
      <w:r w:rsidRPr="004A0C9A">
        <w:rPr>
          <w:rFonts w:cstheme="minorHAnsi"/>
          <w:color w:val="000000"/>
          <w:sz w:val="28"/>
          <w:szCs w:val="28"/>
        </w:rPr>
        <w:t xml:space="preserve">    public static void main(String args[])throws IOException</w:t>
      </w:r>
    </w:p>
    <w:p w:rsidR="00570BC2" w:rsidRPr="004A0C9A" w:rsidRDefault="00570BC2" w:rsidP="00570BC2">
      <w:pPr>
        <w:rPr>
          <w:rFonts w:cstheme="minorHAnsi"/>
          <w:color w:val="000000"/>
          <w:sz w:val="28"/>
          <w:szCs w:val="28"/>
        </w:rPr>
      </w:pPr>
      <w:r w:rsidRPr="004A0C9A">
        <w:rPr>
          <w:rFonts w:cstheme="minorHAnsi"/>
          <w:color w:val="000000"/>
          <w:sz w:val="28"/>
          <w:szCs w:val="28"/>
        </w:rPr>
        <w:t xml:space="preserve">    {</w:t>
      </w:r>
    </w:p>
    <w:p w:rsidR="00570BC2" w:rsidRPr="004A0C9A" w:rsidRDefault="00570BC2" w:rsidP="00570BC2">
      <w:pPr>
        <w:rPr>
          <w:rFonts w:cstheme="minorHAnsi"/>
          <w:color w:val="000000"/>
          <w:sz w:val="28"/>
          <w:szCs w:val="28"/>
        </w:rPr>
      </w:pPr>
      <w:r w:rsidRPr="004A0C9A">
        <w:rPr>
          <w:rFonts w:cstheme="minorHAnsi"/>
          <w:color w:val="000000"/>
          <w:sz w:val="28"/>
          <w:szCs w:val="28"/>
        </w:rPr>
        <w:t xml:space="preserve">        BufferedReader br=new BufferedReader (new InputStreamReader(System.in));</w:t>
      </w:r>
    </w:p>
    <w:p w:rsidR="00570BC2" w:rsidRPr="004A0C9A" w:rsidRDefault="00570BC2" w:rsidP="00570BC2">
      <w:pPr>
        <w:rPr>
          <w:rFonts w:cstheme="minorHAnsi"/>
          <w:color w:val="000000"/>
          <w:sz w:val="28"/>
          <w:szCs w:val="28"/>
        </w:rPr>
      </w:pPr>
      <w:r w:rsidRPr="004A0C9A">
        <w:rPr>
          <w:rFonts w:cstheme="minorHAnsi"/>
          <w:color w:val="000000"/>
          <w:sz w:val="28"/>
          <w:szCs w:val="28"/>
        </w:rPr>
        <w:t xml:space="preserve">        System.out.print("Enter a decimal number : ");</w:t>
      </w:r>
    </w:p>
    <w:p w:rsidR="00570BC2" w:rsidRPr="004A0C9A" w:rsidRDefault="00570BC2" w:rsidP="00570BC2">
      <w:pPr>
        <w:rPr>
          <w:rFonts w:cstheme="minorHAnsi"/>
          <w:color w:val="000000"/>
          <w:sz w:val="28"/>
          <w:szCs w:val="28"/>
        </w:rPr>
      </w:pPr>
      <w:r w:rsidRPr="004A0C9A">
        <w:rPr>
          <w:rFonts w:cstheme="minorHAnsi"/>
          <w:color w:val="000000"/>
          <w:sz w:val="28"/>
          <w:szCs w:val="28"/>
        </w:rPr>
        <w:t xml:space="preserve">        int n=Integer.parseInt(br.readLine());</w:t>
      </w:r>
    </w:p>
    <w:p w:rsidR="00570BC2" w:rsidRPr="004A0C9A" w:rsidRDefault="00570BC2" w:rsidP="00570BC2">
      <w:pPr>
        <w:rPr>
          <w:rFonts w:cstheme="minorHAnsi"/>
          <w:color w:val="000000"/>
          <w:sz w:val="28"/>
          <w:szCs w:val="28"/>
        </w:rPr>
      </w:pPr>
      <w:r w:rsidRPr="004A0C9A">
        <w:rPr>
          <w:rFonts w:cstheme="minorHAnsi"/>
          <w:color w:val="000000"/>
          <w:sz w:val="28"/>
          <w:szCs w:val="28"/>
        </w:rPr>
        <w:t xml:space="preserve"> </w:t>
      </w:r>
    </w:p>
    <w:p w:rsidR="00570BC2" w:rsidRPr="004A0C9A" w:rsidRDefault="00570BC2" w:rsidP="00570BC2">
      <w:pPr>
        <w:rPr>
          <w:rFonts w:cstheme="minorHAnsi"/>
          <w:color w:val="000000"/>
          <w:sz w:val="28"/>
          <w:szCs w:val="28"/>
        </w:rPr>
      </w:pPr>
      <w:r w:rsidRPr="004A0C9A">
        <w:rPr>
          <w:rFonts w:cstheme="minorHAnsi"/>
          <w:color w:val="000000"/>
          <w:sz w:val="28"/>
          <w:szCs w:val="28"/>
        </w:rPr>
        <w:t xml:space="preserve">        int r;</w:t>
      </w:r>
    </w:p>
    <w:p w:rsidR="00570BC2" w:rsidRPr="004A0C9A" w:rsidRDefault="00570BC2" w:rsidP="00570BC2">
      <w:pPr>
        <w:rPr>
          <w:rFonts w:cstheme="minorHAnsi"/>
          <w:color w:val="000000"/>
          <w:sz w:val="28"/>
          <w:szCs w:val="28"/>
        </w:rPr>
      </w:pPr>
      <w:r w:rsidRPr="004A0C9A">
        <w:rPr>
          <w:rFonts w:cstheme="minorHAnsi"/>
          <w:color w:val="000000"/>
          <w:sz w:val="28"/>
          <w:szCs w:val="28"/>
        </w:rPr>
        <w:t xml:space="preserve">        String s=""; //variable for storing the result</w:t>
      </w:r>
    </w:p>
    <w:p w:rsidR="00570BC2" w:rsidRPr="004A0C9A" w:rsidRDefault="00570BC2" w:rsidP="00570BC2">
      <w:pPr>
        <w:rPr>
          <w:rFonts w:cstheme="minorHAnsi"/>
          <w:color w:val="000000"/>
          <w:sz w:val="28"/>
          <w:szCs w:val="28"/>
        </w:rPr>
      </w:pPr>
      <w:r w:rsidRPr="004A0C9A">
        <w:rPr>
          <w:rFonts w:cstheme="minorHAnsi"/>
          <w:color w:val="000000"/>
          <w:sz w:val="28"/>
          <w:szCs w:val="28"/>
        </w:rPr>
        <w:t xml:space="preserve"> </w:t>
      </w:r>
    </w:p>
    <w:p w:rsidR="00570BC2" w:rsidRPr="004A0C9A" w:rsidRDefault="00570BC2" w:rsidP="00570BC2">
      <w:pPr>
        <w:rPr>
          <w:rFonts w:cstheme="minorHAnsi"/>
          <w:color w:val="000000"/>
          <w:sz w:val="28"/>
          <w:szCs w:val="28"/>
        </w:rPr>
      </w:pPr>
      <w:r w:rsidRPr="004A0C9A">
        <w:rPr>
          <w:rFonts w:cstheme="minorHAnsi"/>
          <w:color w:val="000000"/>
          <w:sz w:val="28"/>
          <w:szCs w:val="28"/>
        </w:rPr>
        <w:t xml:space="preserve">        //array storing the digits (as characters) in the octal number system</w:t>
      </w:r>
    </w:p>
    <w:p w:rsidR="00570BC2" w:rsidRPr="004A0C9A" w:rsidRDefault="00570BC2" w:rsidP="00570BC2">
      <w:pPr>
        <w:rPr>
          <w:rFonts w:cstheme="minorHAnsi"/>
          <w:color w:val="000000"/>
          <w:sz w:val="28"/>
          <w:szCs w:val="28"/>
        </w:rPr>
      </w:pPr>
      <w:r w:rsidRPr="004A0C9A">
        <w:rPr>
          <w:rFonts w:cstheme="minorHAnsi"/>
          <w:color w:val="000000"/>
          <w:sz w:val="28"/>
          <w:szCs w:val="28"/>
        </w:rPr>
        <w:t xml:space="preserve">        char dig[]={'0','1','2','3','4','5','6','7'};</w:t>
      </w:r>
    </w:p>
    <w:p w:rsidR="00570BC2" w:rsidRPr="004A0C9A" w:rsidRDefault="00570BC2" w:rsidP="00570BC2">
      <w:pPr>
        <w:rPr>
          <w:rFonts w:cstheme="minorHAnsi"/>
          <w:color w:val="000000"/>
          <w:sz w:val="28"/>
          <w:szCs w:val="28"/>
        </w:rPr>
      </w:pPr>
      <w:r w:rsidRPr="004A0C9A">
        <w:rPr>
          <w:rFonts w:cstheme="minorHAnsi"/>
          <w:color w:val="000000"/>
          <w:sz w:val="28"/>
          <w:szCs w:val="28"/>
        </w:rPr>
        <w:t xml:space="preserve"> </w:t>
      </w:r>
    </w:p>
    <w:p w:rsidR="00570BC2" w:rsidRPr="004A0C9A" w:rsidRDefault="00570BC2" w:rsidP="00570BC2">
      <w:pPr>
        <w:rPr>
          <w:rFonts w:cstheme="minorHAnsi"/>
          <w:color w:val="000000"/>
          <w:sz w:val="28"/>
          <w:szCs w:val="28"/>
        </w:rPr>
      </w:pPr>
      <w:r w:rsidRPr="004A0C9A">
        <w:rPr>
          <w:rFonts w:cstheme="minorHAnsi"/>
          <w:color w:val="000000"/>
          <w:sz w:val="28"/>
          <w:szCs w:val="28"/>
        </w:rPr>
        <w:t xml:space="preserve">        while(n&gt;0)</w:t>
      </w:r>
    </w:p>
    <w:p w:rsidR="00570BC2" w:rsidRPr="004A0C9A" w:rsidRDefault="00570BC2" w:rsidP="00570BC2">
      <w:pPr>
        <w:rPr>
          <w:rFonts w:cstheme="minorHAnsi"/>
          <w:color w:val="000000"/>
          <w:sz w:val="28"/>
          <w:szCs w:val="28"/>
        </w:rPr>
      </w:pPr>
      <w:r w:rsidRPr="004A0C9A">
        <w:rPr>
          <w:rFonts w:cstheme="minorHAnsi"/>
          <w:color w:val="000000"/>
          <w:sz w:val="28"/>
          <w:szCs w:val="28"/>
        </w:rPr>
        <w:t xml:space="preserve">            {</w:t>
      </w:r>
    </w:p>
    <w:p w:rsidR="00570BC2" w:rsidRPr="004A0C9A" w:rsidRDefault="00570BC2" w:rsidP="00570BC2">
      <w:pPr>
        <w:rPr>
          <w:rFonts w:cstheme="minorHAnsi"/>
          <w:color w:val="000000"/>
          <w:sz w:val="28"/>
          <w:szCs w:val="28"/>
        </w:rPr>
      </w:pPr>
      <w:r w:rsidRPr="004A0C9A">
        <w:rPr>
          <w:rFonts w:cstheme="minorHAnsi"/>
          <w:color w:val="000000"/>
          <w:sz w:val="28"/>
          <w:szCs w:val="28"/>
        </w:rPr>
        <w:t xml:space="preserve">                r=n%8; //finding remainder by dividing the number by 8</w:t>
      </w:r>
    </w:p>
    <w:p w:rsidR="00570BC2" w:rsidRPr="004A0C9A" w:rsidRDefault="00570BC2" w:rsidP="00570BC2">
      <w:pPr>
        <w:rPr>
          <w:rFonts w:cstheme="minorHAnsi"/>
          <w:color w:val="000000"/>
          <w:sz w:val="28"/>
          <w:szCs w:val="28"/>
        </w:rPr>
      </w:pPr>
      <w:r w:rsidRPr="004A0C9A">
        <w:rPr>
          <w:rFonts w:cstheme="minorHAnsi"/>
          <w:color w:val="000000"/>
          <w:sz w:val="28"/>
          <w:szCs w:val="28"/>
        </w:rPr>
        <w:t xml:space="preserve">                s=dig[r]+s; //adding the remainder to the result and reversing at the same time</w:t>
      </w:r>
    </w:p>
    <w:p w:rsidR="00570BC2" w:rsidRPr="004A0C9A" w:rsidRDefault="00570BC2" w:rsidP="00570BC2">
      <w:pPr>
        <w:rPr>
          <w:rFonts w:cstheme="minorHAnsi"/>
          <w:color w:val="000000"/>
          <w:sz w:val="28"/>
          <w:szCs w:val="28"/>
        </w:rPr>
      </w:pPr>
      <w:r w:rsidRPr="004A0C9A">
        <w:rPr>
          <w:rFonts w:cstheme="minorHAnsi"/>
          <w:color w:val="000000"/>
          <w:sz w:val="28"/>
          <w:szCs w:val="28"/>
        </w:rPr>
        <w:t xml:space="preserve">                n=n/8;</w:t>
      </w:r>
    </w:p>
    <w:p w:rsidR="00570BC2" w:rsidRPr="004A0C9A" w:rsidRDefault="00570BC2" w:rsidP="00570BC2">
      <w:pPr>
        <w:rPr>
          <w:rFonts w:cstheme="minorHAnsi"/>
          <w:color w:val="000000"/>
          <w:sz w:val="28"/>
          <w:szCs w:val="28"/>
        </w:rPr>
      </w:pPr>
      <w:r w:rsidRPr="004A0C9A">
        <w:rPr>
          <w:rFonts w:cstheme="minorHAnsi"/>
          <w:color w:val="000000"/>
          <w:sz w:val="28"/>
          <w:szCs w:val="28"/>
        </w:rPr>
        <w:t xml:space="preserve">            }</w:t>
      </w:r>
    </w:p>
    <w:p w:rsidR="00570BC2" w:rsidRPr="004A0C9A" w:rsidRDefault="00570BC2" w:rsidP="00570BC2">
      <w:pPr>
        <w:rPr>
          <w:rFonts w:cstheme="minorHAnsi"/>
          <w:color w:val="000000"/>
          <w:sz w:val="28"/>
          <w:szCs w:val="28"/>
        </w:rPr>
      </w:pPr>
      <w:r w:rsidRPr="004A0C9A">
        <w:rPr>
          <w:rFonts w:cstheme="minorHAnsi"/>
          <w:color w:val="000000"/>
          <w:sz w:val="28"/>
          <w:szCs w:val="28"/>
        </w:rPr>
        <w:t xml:space="preserve">        System.out.println("Output = "+s);</w:t>
      </w:r>
    </w:p>
    <w:p w:rsidR="00570BC2" w:rsidRPr="004A0C9A" w:rsidRDefault="00570BC2" w:rsidP="00570BC2">
      <w:pPr>
        <w:rPr>
          <w:rFonts w:cstheme="minorHAnsi"/>
          <w:color w:val="000000"/>
          <w:sz w:val="28"/>
          <w:szCs w:val="28"/>
        </w:rPr>
      </w:pPr>
      <w:r w:rsidRPr="004A0C9A">
        <w:rPr>
          <w:rFonts w:cstheme="minorHAnsi"/>
          <w:color w:val="000000"/>
          <w:sz w:val="28"/>
          <w:szCs w:val="28"/>
        </w:rPr>
        <w:t xml:space="preserve">    }</w:t>
      </w:r>
    </w:p>
    <w:p w:rsidR="00570BC2" w:rsidRPr="004A0C9A" w:rsidRDefault="00570BC2" w:rsidP="00570BC2">
      <w:pPr>
        <w:rPr>
          <w:rFonts w:cstheme="minorHAnsi"/>
          <w:color w:val="000000"/>
          <w:sz w:val="28"/>
          <w:szCs w:val="28"/>
        </w:rPr>
      </w:pPr>
      <w:r w:rsidRPr="004A0C9A">
        <w:rPr>
          <w:rFonts w:cstheme="minorHAnsi"/>
          <w:color w:val="000000"/>
          <w:sz w:val="28"/>
          <w:szCs w:val="28"/>
        </w:rPr>
        <w:t>}</w:t>
      </w:r>
    </w:p>
    <w:p w:rsidR="00570BC2" w:rsidRPr="004A0C9A" w:rsidRDefault="00C634F4" w:rsidP="00570BC2">
      <w:pPr>
        <w:rPr>
          <w:rFonts w:cstheme="minorHAnsi"/>
          <w:sz w:val="28"/>
          <w:szCs w:val="28"/>
        </w:rPr>
      </w:pPr>
      <w:r w:rsidRPr="004A0C9A">
        <w:rPr>
          <w:rFonts w:cstheme="minorHAnsi"/>
          <w:color w:val="000000"/>
          <w:sz w:val="28"/>
          <w:szCs w:val="28"/>
        </w:rPr>
        <w:br/>
      </w:r>
      <w:r w:rsidR="00570BC2" w:rsidRPr="004A0C9A">
        <w:rPr>
          <w:rFonts w:cstheme="minorHAnsi"/>
          <w:sz w:val="28"/>
          <w:szCs w:val="28"/>
        </w:rPr>
        <w:t>-----------------------------------------------------------------------------------------------------------------------------------------------------------------------------------</w:t>
      </w:r>
    </w:p>
    <w:p w:rsidR="00570BC2" w:rsidRPr="004A0C9A" w:rsidRDefault="00570BC2" w:rsidP="00570BC2">
      <w:pPr>
        <w:rPr>
          <w:rFonts w:cstheme="minorHAnsi"/>
          <w:sz w:val="28"/>
          <w:szCs w:val="28"/>
        </w:rPr>
      </w:pPr>
    </w:p>
    <w:p w:rsidR="007C09AD" w:rsidRPr="004A0C9A" w:rsidRDefault="007C09AD" w:rsidP="007C09AD">
      <w:pPr>
        <w:pStyle w:val="Heading4"/>
        <w:spacing w:before="167" w:beforeAutospacing="0" w:after="167" w:afterAutospacing="0" w:line="335" w:lineRule="atLeast"/>
        <w:jc w:val="both"/>
        <w:rPr>
          <w:rFonts w:asciiTheme="minorHAnsi" w:hAnsiTheme="minorHAnsi" w:cstheme="minorHAnsi"/>
          <w:color w:val="000000"/>
          <w:sz w:val="28"/>
          <w:szCs w:val="28"/>
        </w:rPr>
      </w:pPr>
      <w:r w:rsidRPr="004A0C9A">
        <w:rPr>
          <w:rStyle w:val="Strong"/>
          <w:rFonts w:asciiTheme="minorHAnsi" w:hAnsiTheme="minorHAnsi" w:cstheme="minorHAnsi"/>
          <w:b/>
          <w:bCs/>
          <w:color w:val="000000"/>
          <w:sz w:val="28"/>
          <w:szCs w:val="28"/>
          <w:u w:val="single"/>
        </w:rPr>
        <w:t>Question:</w:t>
      </w:r>
    </w:p>
    <w:p w:rsidR="007C09AD" w:rsidRPr="004A0C9A" w:rsidRDefault="007C09AD" w:rsidP="007C09AD">
      <w:pPr>
        <w:pStyle w:val="NormalWeb"/>
        <w:spacing w:before="0" w:beforeAutospacing="0" w:after="167" w:afterAutospacing="0" w:line="335" w:lineRule="atLeast"/>
        <w:jc w:val="both"/>
        <w:rPr>
          <w:rFonts w:asciiTheme="minorHAnsi" w:hAnsiTheme="minorHAnsi" w:cstheme="minorHAnsi"/>
          <w:color w:val="000000"/>
          <w:sz w:val="28"/>
          <w:szCs w:val="28"/>
        </w:rPr>
      </w:pPr>
      <w:r w:rsidRPr="004A0C9A">
        <w:rPr>
          <w:rFonts w:asciiTheme="minorHAnsi" w:hAnsiTheme="minorHAnsi" w:cstheme="minorHAnsi"/>
          <w:color w:val="000000"/>
          <w:sz w:val="28"/>
          <w:szCs w:val="28"/>
        </w:rPr>
        <w:lastRenderedPageBreak/>
        <w:t>Write a Program in Java to input a number in Decimal number system and convert it into its equivalent number in the Binary number system.</w:t>
      </w:r>
    </w:p>
    <w:p w:rsidR="007C09AD" w:rsidRPr="004A0C9A" w:rsidRDefault="007C09AD" w:rsidP="007C09AD">
      <w:pPr>
        <w:pStyle w:val="NormalWeb"/>
        <w:spacing w:before="0" w:beforeAutospacing="0" w:after="167" w:afterAutospacing="0" w:line="335" w:lineRule="atLeast"/>
        <w:jc w:val="both"/>
        <w:rPr>
          <w:rFonts w:asciiTheme="minorHAnsi" w:hAnsiTheme="minorHAnsi" w:cstheme="minorHAnsi"/>
          <w:color w:val="000000"/>
          <w:sz w:val="28"/>
          <w:szCs w:val="28"/>
        </w:rPr>
      </w:pPr>
      <w:r w:rsidRPr="004A0C9A">
        <w:rPr>
          <w:rStyle w:val="Strong"/>
          <w:rFonts w:asciiTheme="minorHAnsi" w:hAnsiTheme="minorHAnsi" w:cstheme="minorHAnsi"/>
          <w:color w:val="000000"/>
          <w:sz w:val="28"/>
          <w:szCs w:val="28"/>
        </w:rPr>
        <w:t>Note:</w:t>
      </w:r>
      <w:r w:rsidRPr="004A0C9A">
        <w:rPr>
          <w:rFonts w:asciiTheme="minorHAnsi" w:hAnsiTheme="minorHAnsi" w:cstheme="minorHAnsi"/>
          <w:color w:val="000000"/>
          <w:sz w:val="28"/>
          <w:szCs w:val="28"/>
        </w:rPr>
        <w:t> Binary Number system is a number system which can represent a number in any other number system in terms of 0 and 1 only. This number system consists of only two basic digits i.e. 0 and 1.</w:t>
      </w:r>
    </w:p>
    <w:p w:rsidR="007C09AD" w:rsidRPr="004A0C9A" w:rsidRDefault="007C09AD" w:rsidP="007C09AD">
      <w:pPr>
        <w:pStyle w:val="NormalWeb"/>
        <w:spacing w:before="0" w:beforeAutospacing="0" w:after="167" w:afterAutospacing="0" w:line="335" w:lineRule="atLeast"/>
        <w:jc w:val="both"/>
        <w:rPr>
          <w:rFonts w:asciiTheme="minorHAnsi" w:hAnsiTheme="minorHAnsi" w:cstheme="minorHAnsi"/>
          <w:color w:val="000000"/>
          <w:sz w:val="28"/>
          <w:szCs w:val="28"/>
        </w:rPr>
      </w:pPr>
      <w:r w:rsidRPr="004A0C9A">
        <w:rPr>
          <w:rFonts w:asciiTheme="minorHAnsi" w:hAnsiTheme="minorHAnsi" w:cstheme="minorHAnsi"/>
          <w:color w:val="000000"/>
          <w:sz w:val="28"/>
          <w:szCs w:val="28"/>
        </w:rPr>
        <w:t>For Example: 25 in the Decimal number system can be represented as 11001 in the Binary number system.</w:t>
      </w:r>
    </w:p>
    <w:p w:rsidR="007C09AD" w:rsidRPr="004A0C9A" w:rsidRDefault="007C09AD" w:rsidP="007C09AD">
      <w:pPr>
        <w:rPr>
          <w:rFonts w:cstheme="minorHAnsi"/>
          <w:sz w:val="28"/>
          <w:szCs w:val="28"/>
        </w:rPr>
      </w:pPr>
      <w:r w:rsidRPr="004A0C9A">
        <w:rPr>
          <w:rFonts w:cstheme="minorHAnsi"/>
          <w:color w:val="000000"/>
          <w:sz w:val="28"/>
          <w:szCs w:val="28"/>
        </w:rPr>
        <w:br/>
      </w:r>
      <w:r w:rsidRPr="004A0C9A">
        <w:rPr>
          <w:rFonts w:cstheme="minorHAnsi"/>
          <w:color w:val="000000"/>
          <w:sz w:val="28"/>
          <w:szCs w:val="28"/>
        </w:rPr>
        <w:br/>
      </w:r>
      <w:r w:rsidRPr="004A0C9A">
        <w:rPr>
          <w:rFonts w:cstheme="minorHAnsi"/>
          <w:sz w:val="28"/>
          <w:szCs w:val="28"/>
        </w:rPr>
        <w:t>import java.io.*;</w:t>
      </w:r>
    </w:p>
    <w:p w:rsidR="007C09AD" w:rsidRPr="004A0C9A" w:rsidRDefault="007C09AD" w:rsidP="007C09AD">
      <w:pPr>
        <w:rPr>
          <w:rFonts w:cstheme="minorHAnsi"/>
          <w:sz w:val="28"/>
          <w:szCs w:val="28"/>
        </w:rPr>
      </w:pPr>
      <w:r w:rsidRPr="004A0C9A">
        <w:rPr>
          <w:rFonts w:cstheme="minorHAnsi"/>
          <w:sz w:val="28"/>
          <w:szCs w:val="28"/>
        </w:rPr>
        <w:t>class Dec2Bin</w:t>
      </w:r>
    </w:p>
    <w:p w:rsidR="007C09AD" w:rsidRPr="004A0C9A" w:rsidRDefault="007C09AD" w:rsidP="007C09AD">
      <w:pPr>
        <w:rPr>
          <w:rFonts w:cstheme="minorHAnsi"/>
          <w:sz w:val="28"/>
          <w:szCs w:val="28"/>
        </w:rPr>
      </w:pPr>
      <w:r w:rsidRPr="004A0C9A">
        <w:rPr>
          <w:rFonts w:cstheme="minorHAnsi"/>
          <w:sz w:val="28"/>
          <w:szCs w:val="28"/>
        </w:rPr>
        <w:t>{</w:t>
      </w:r>
    </w:p>
    <w:p w:rsidR="007C09AD" w:rsidRPr="004A0C9A" w:rsidRDefault="007C09AD" w:rsidP="007C09AD">
      <w:pPr>
        <w:rPr>
          <w:rFonts w:cstheme="minorHAnsi"/>
          <w:sz w:val="28"/>
          <w:szCs w:val="28"/>
        </w:rPr>
      </w:pPr>
      <w:r w:rsidRPr="004A0C9A">
        <w:rPr>
          <w:rFonts w:cstheme="minorHAnsi"/>
          <w:sz w:val="28"/>
          <w:szCs w:val="28"/>
        </w:rPr>
        <w:t xml:space="preserve">    public static void main(String args[])throws IOException</w:t>
      </w:r>
    </w:p>
    <w:p w:rsidR="007C09AD" w:rsidRPr="004A0C9A" w:rsidRDefault="007C09AD" w:rsidP="007C09AD">
      <w:pPr>
        <w:rPr>
          <w:rFonts w:cstheme="minorHAnsi"/>
          <w:sz w:val="28"/>
          <w:szCs w:val="28"/>
        </w:rPr>
      </w:pPr>
      <w:r w:rsidRPr="004A0C9A">
        <w:rPr>
          <w:rFonts w:cstheme="minorHAnsi"/>
          <w:sz w:val="28"/>
          <w:szCs w:val="28"/>
        </w:rPr>
        <w:t xml:space="preserve">    {</w:t>
      </w:r>
    </w:p>
    <w:p w:rsidR="007C09AD" w:rsidRPr="004A0C9A" w:rsidRDefault="007C09AD" w:rsidP="007C09AD">
      <w:pPr>
        <w:rPr>
          <w:rFonts w:cstheme="minorHAnsi"/>
          <w:sz w:val="28"/>
          <w:szCs w:val="28"/>
        </w:rPr>
      </w:pPr>
      <w:r w:rsidRPr="004A0C9A">
        <w:rPr>
          <w:rFonts w:cstheme="minorHAnsi"/>
          <w:sz w:val="28"/>
          <w:szCs w:val="28"/>
        </w:rPr>
        <w:t xml:space="preserve">        BufferedReader br=new BufferedReader (new InputStreamReader(System.in));</w:t>
      </w:r>
    </w:p>
    <w:p w:rsidR="007C09AD" w:rsidRPr="004A0C9A" w:rsidRDefault="007C09AD" w:rsidP="007C09AD">
      <w:pPr>
        <w:rPr>
          <w:rFonts w:cstheme="minorHAnsi"/>
          <w:sz w:val="28"/>
          <w:szCs w:val="28"/>
        </w:rPr>
      </w:pPr>
      <w:r w:rsidRPr="004A0C9A">
        <w:rPr>
          <w:rFonts w:cstheme="minorHAnsi"/>
          <w:sz w:val="28"/>
          <w:szCs w:val="28"/>
        </w:rPr>
        <w:t xml:space="preserve">        System.out.print("Enter a decimal number : ");</w:t>
      </w:r>
    </w:p>
    <w:p w:rsidR="007C09AD" w:rsidRPr="004A0C9A" w:rsidRDefault="007C09AD" w:rsidP="007C09AD">
      <w:pPr>
        <w:rPr>
          <w:rFonts w:cstheme="minorHAnsi"/>
          <w:sz w:val="28"/>
          <w:szCs w:val="28"/>
        </w:rPr>
      </w:pPr>
      <w:r w:rsidRPr="004A0C9A">
        <w:rPr>
          <w:rFonts w:cstheme="minorHAnsi"/>
          <w:sz w:val="28"/>
          <w:szCs w:val="28"/>
        </w:rPr>
        <w:t xml:space="preserve">        int n=Integer.parseInt(br.readLine());</w:t>
      </w:r>
    </w:p>
    <w:p w:rsidR="007C09AD" w:rsidRPr="004A0C9A" w:rsidRDefault="007C09AD" w:rsidP="007C09AD">
      <w:pPr>
        <w:rPr>
          <w:rFonts w:cstheme="minorHAnsi"/>
          <w:sz w:val="28"/>
          <w:szCs w:val="28"/>
        </w:rPr>
      </w:pPr>
      <w:r w:rsidRPr="004A0C9A">
        <w:rPr>
          <w:rFonts w:cstheme="minorHAnsi"/>
          <w:sz w:val="28"/>
          <w:szCs w:val="28"/>
        </w:rPr>
        <w:t xml:space="preserve"> </w:t>
      </w:r>
    </w:p>
    <w:p w:rsidR="007C09AD" w:rsidRPr="004A0C9A" w:rsidRDefault="007C09AD" w:rsidP="007C09AD">
      <w:pPr>
        <w:rPr>
          <w:rFonts w:cstheme="minorHAnsi"/>
          <w:sz w:val="28"/>
          <w:szCs w:val="28"/>
        </w:rPr>
      </w:pPr>
      <w:r w:rsidRPr="004A0C9A">
        <w:rPr>
          <w:rFonts w:cstheme="minorHAnsi"/>
          <w:sz w:val="28"/>
          <w:szCs w:val="28"/>
        </w:rPr>
        <w:t xml:space="preserve">        int r;</w:t>
      </w:r>
    </w:p>
    <w:p w:rsidR="007C09AD" w:rsidRPr="004A0C9A" w:rsidRDefault="007C09AD" w:rsidP="007C09AD">
      <w:pPr>
        <w:rPr>
          <w:rFonts w:cstheme="minorHAnsi"/>
          <w:sz w:val="28"/>
          <w:szCs w:val="28"/>
        </w:rPr>
      </w:pPr>
      <w:r w:rsidRPr="004A0C9A">
        <w:rPr>
          <w:rFonts w:cstheme="minorHAnsi"/>
          <w:sz w:val="28"/>
          <w:szCs w:val="28"/>
        </w:rPr>
        <w:t xml:space="preserve">        String s=""; //variable for storing the result</w:t>
      </w:r>
    </w:p>
    <w:p w:rsidR="007C09AD" w:rsidRPr="004A0C9A" w:rsidRDefault="007C09AD" w:rsidP="007C09AD">
      <w:pPr>
        <w:rPr>
          <w:rFonts w:cstheme="minorHAnsi"/>
          <w:sz w:val="28"/>
          <w:szCs w:val="28"/>
        </w:rPr>
      </w:pPr>
      <w:r w:rsidRPr="004A0C9A">
        <w:rPr>
          <w:rFonts w:cstheme="minorHAnsi"/>
          <w:sz w:val="28"/>
          <w:szCs w:val="28"/>
        </w:rPr>
        <w:t xml:space="preserve"> </w:t>
      </w:r>
    </w:p>
    <w:p w:rsidR="007C09AD" w:rsidRPr="004A0C9A" w:rsidRDefault="007C09AD" w:rsidP="007C09AD">
      <w:pPr>
        <w:rPr>
          <w:rFonts w:cstheme="minorHAnsi"/>
          <w:sz w:val="28"/>
          <w:szCs w:val="28"/>
        </w:rPr>
      </w:pPr>
      <w:r w:rsidRPr="004A0C9A">
        <w:rPr>
          <w:rFonts w:cstheme="minorHAnsi"/>
          <w:sz w:val="28"/>
          <w:szCs w:val="28"/>
        </w:rPr>
        <w:t xml:space="preserve">        char dig[]={'0','1'}; //array storing the digits (as characters) in a binary number system</w:t>
      </w:r>
    </w:p>
    <w:p w:rsidR="007C09AD" w:rsidRPr="004A0C9A" w:rsidRDefault="007C09AD" w:rsidP="007C09AD">
      <w:pPr>
        <w:rPr>
          <w:rFonts w:cstheme="minorHAnsi"/>
          <w:sz w:val="28"/>
          <w:szCs w:val="28"/>
        </w:rPr>
      </w:pPr>
      <w:r w:rsidRPr="004A0C9A">
        <w:rPr>
          <w:rFonts w:cstheme="minorHAnsi"/>
          <w:sz w:val="28"/>
          <w:szCs w:val="28"/>
        </w:rPr>
        <w:t xml:space="preserve"> </w:t>
      </w:r>
    </w:p>
    <w:p w:rsidR="007C09AD" w:rsidRPr="004A0C9A" w:rsidRDefault="007C09AD" w:rsidP="007C09AD">
      <w:pPr>
        <w:rPr>
          <w:rFonts w:cstheme="minorHAnsi"/>
          <w:sz w:val="28"/>
          <w:szCs w:val="28"/>
        </w:rPr>
      </w:pPr>
      <w:r w:rsidRPr="004A0C9A">
        <w:rPr>
          <w:rFonts w:cstheme="minorHAnsi"/>
          <w:sz w:val="28"/>
          <w:szCs w:val="28"/>
        </w:rPr>
        <w:t xml:space="preserve">        while(n&gt;0)</w:t>
      </w:r>
    </w:p>
    <w:p w:rsidR="007C09AD" w:rsidRPr="004A0C9A" w:rsidRDefault="007C09AD" w:rsidP="007C09AD">
      <w:pPr>
        <w:rPr>
          <w:rFonts w:cstheme="minorHAnsi"/>
          <w:sz w:val="28"/>
          <w:szCs w:val="28"/>
        </w:rPr>
      </w:pPr>
      <w:r w:rsidRPr="004A0C9A">
        <w:rPr>
          <w:rFonts w:cstheme="minorHAnsi"/>
          <w:sz w:val="28"/>
          <w:szCs w:val="28"/>
        </w:rPr>
        <w:t xml:space="preserve">            {</w:t>
      </w:r>
    </w:p>
    <w:p w:rsidR="007C09AD" w:rsidRPr="004A0C9A" w:rsidRDefault="007C09AD" w:rsidP="007C09AD">
      <w:pPr>
        <w:rPr>
          <w:rFonts w:cstheme="minorHAnsi"/>
          <w:sz w:val="28"/>
          <w:szCs w:val="28"/>
        </w:rPr>
      </w:pPr>
      <w:r w:rsidRPr="004A0C9A">
        <w:rPr>
          <w:rFonts w:cstheme="minorHAnsi"/>
          <w:sz w:val="28"/>
          <w:szCs w:val="28"/>
        </w:rPr>
        <w:t xml:space="preserve">                r=n%2; //finding remainder by dividing the number by 2</w:t>
      </w:r>
    </w:p>
    <w:p w:rsidR="007C09AD" w:rsidRPr="004A0C9A" w:rsidRDefault="007C09AD" w:rsidP="007C09AD">
      <w:pPr>
        <w:rPr>
          <w:rFonts w:cstheme="minorHAnsi"/>
          <w:sz w:val="28"/>
          <w:szCs w:val="28"/>
        </w:rPr>
      </w:pPr>
      <w:r w:rsidRPr="004A0C9A">
        <w:rPr>
          <w:rFonts w:cstheme="minorHAnsi"/>
          <w:sz w:val="28"/>
          <w:szCs w:val="28"/>
        </w:rPr>
        <w:t xml:space="preserve">                s=dig[r]+s; //adding the remainder to the result and reversing at the same time</w:t>
      </w:r>
    </w:p>
    <w:p w:rsidR="007C09AD" w:rsidRPr="004A0C9A" w:rsidRDefault="007C09AD" w:rsidP="007C09AD">
      <w:pPr>
        <w:rPr>
          <w:rFonts w:cstheme="minorHAnsi"/>
          <w:sz w:val="28"/>
          <w:szCs w:val="28"/>
        </w:rPr>
      </w:pPr>
      <w:r w:rsidRPr="004A0C9A">
        <w:rPr>
          <w:rFonts w:cstheme="minorHAnsi"/>
          <w:sz w:val="28"/>
          <w:szCs w:val="28"/>
        </w:rPr>
        <w:t xml:space="preserve">                n=n/2;</w:t>
      </w:r>
    </w:p>
    <w:p w:rsidR="007C09AD" w:rsidRPr="004A0C9A" w:rsidRDefault="007C09AD" w:rsidP="007C09AD">
      <w:pPr>
        <w:rPr>
          <w:rFonts w:cstheme="minorHAnsi"/>
          <w:sz w:val="28"/>
          <w:szCs w:val="28"/>
        </w:rPr>
      </w:pPr>
      <w:r w:rsidRPr="004A0C9A">
        <w:rPr>
          <w:rFonts w:cstheme="minorHAnsi"/>
          <w:sz w:val="28"/>
          <w:szCs w:val="28"/>
        </w:rPr>
        <w:t xml:space="preserve">            }</w:t>
      </w:r>
    </w:p>
    <w:p w:rsidR="007C09AD" w:rsidRPr="004A0C9A" w:rsidRDefault="007C09AD" w:rsidP="007C09AD">
      <w:pPr>
        <w:rPr>
          <w:rFonts w:cstheme="minorHAnsi"/>
          <w:sz w:val="28"/>
          <w:szCs w:val="28"/>
        </w:rPr>
      </w:pPr>
      <w:r w:rsidRPr="004A0C9A">
        <w:rPr>
          <w:rFonts w:cstheme="minorHAnsi"/>
          <w:sz w:val="28"/>
          <w:szCs w:val="28"/>
        </w:rPr>
        <w:t xml:space="preserve">        System.out.println("Output = "+s);</w:t>
      </w:r>
    </w:p>
    <w:p w:rsidR="007C09AD" w:rsidRPr="004A0C9A" w:rsidRDefault="007C09AD" w:rsidP="007C09AD">
      <w:pPr>
        <w:rPr>
          <w:rFonts w:cstheme="minorHAnsi"/>
          <w:sz w:val="28"/>
          <w:szCs w:val="28"/>
        </w:rPr>
      </w:pPr>
      <w:r w:rsidRPr="004A0C9A">
        <w:rPr>
          <w:rFonts w:cstheme="minorHAnsi"/>
          <w:sz w:val="28"/>
          <w:szCs w:val="28"/>
        </w:rPr>
        <w:t xml:space="preserve">    }</w:t>
      </w:r>
    </w:p>
    <w:p w:rsidR="007C09AD" w:rsidRPr="004A0C9A" w:rsidRDefault="007C09AD" w:rsidP="007C09AD">
      <w:pPr>
        <w:rPr>
          <w:rFonts w:cstheme="minorHAnsi"/>
          <w:sz w:val="28"/>
          <w:szCs w:val="28"/>
        </w:rPr>
      </w:pPr>
      <w:r w:rsidRPr="004A0C9A">
        <w:rPr>
          <w:rFonts w:cstheme="minorHAnsi"/>
          <w:sz w:val="28"/>
          <w:szCs w:val="28"/>
        </w:rPr>
        <w:t>}</w:t>
      </w:r>
    </w:p>
    <w:p w:rsidR="007C09AD" w:rsidRPr="004A0C9A" w:rsidRDefault="007C09AD" w:rsidP="007C09AD">
      <w:pPr>
        <w:pBdr>
          <w:bottom w:val="single" w:sz="6" w:space="1" w:color="auto"/>
        </w:pBdr>
        <w:rPr>
          <w:rFonts w:cstheme="minorHAnsi"/>
          <w:sz w:val="28"/>
          <w:szCs w:val="28"/>
        </w:rPr>
      </w:pPr>
    </w:p>
    <w:p w:rsidR="007C09AD" w:rsidRPr="004A0C9A" w:rsidRDefault="007C09AD" w:rsidP="007C09AD">
      <w:pPr>
        <w:rPr>
          <w:rFonts w:cstheme="minorHAnsi"/>
          <w:sz w:val="28"/>
          <w:szCs w:val="28"/>
        </w:rPr>
      </w:pPr>
    </w:p>
    <w:p w:rsidR="004065DD" w:rsidRPr="004A0C9A" w:rsidRDefault="004065DD" w:rsidP="004065DD">
      <w:pPr>
        <w:pStyle w:val="Heading4"/>
        <w:spacing w:before="167" w:beforeAutospacing="0" w:after="167" w:afterAutospacing="0" w:line="335" w:lineRule="atLeast"/>
        <w:jc w:val="both"/>
        <w:rPr>
          <w:rFonts w:asciiTheme="minorHAnsi" w:hAnsiTheme="minorHAnsi" w:cstheme="minorHAnsi"/>
          <w:color w:val="000000"/>
          <w:sz w:val="28"/>
          <w:szCs w:val="28"/>
        </w:rPr>
      </w:pPr>
      <w:r w:rsidRPr="004A0C9A">
        <w:rPr>
          <w:rStyle w:val="Strong"/>
          <w:rFonts w:asciiTheme="minorHAnsi" w:hAnsiTheme="minorHAnsi" w:cstheme="minorHAnsi"/>
          <w:b/>
          <w:bCs/>
          <w:color w:val="000000"/>
          <w:sz w:val="28"/>
          <w:szCs w:val="28"/>
          <w:u w:val="single"/>
        </w:rPr>
        <w:t>Question:</w:t>
      </w:r>
    </w:p>
    <w:p w:rsidR="004065DD" w:rsidRPr="004A0C9A" w:rsidRDefault="004065DD" w:rsidP="004065DD">
      <w:pPr>
        <w:pStyle w:val="NormalWeb"/>
        <w:spacing w:before="0" w:beforeAutospacing="0" w:after="167" w:afterAutospacing="0" w:line="335" w:lineRule="atLeast"/>
        <w:jc w:val="both"/>
        <w:rPr>
          <w:rFonts w:asciiTheme="minorHAnsi" w:hAnsiTheme="minorHAnsi" w:cstheme="minorHAnsi"/>
          <w:color w:val="000000"/>
          <w:sz w:val="28"/>
          <w:szCs w:val="28"/>
        </w:rPr>
      </w:pPr>
      <w:r w:rsidRPr="004A0C9A">
        <w:rPr>
          <w:rFonts w:asciiTheme="minorHAnsi" w:hAnsiTheme="minorHAnsi" w:cstheme="minorHAnsi"/>
          <w:color w:val="000000"/>
          <w:sz w:val="28"/>
          <w:szCs w:val="28"/>
        </w:rPr>
        <w:t>Write a Program in Java to input a number and check whether it is a</w:t>
      </w:r>
      <w:r w:rsidRPr="004A0C9A">
        <w:rPr>
          <w:rStyle w:val="apple-converted-space"/>
          <w:rFonts w:asciiTheme="minorHAnsi" w:hAnsiTheme="minorHAnsi" w:cstheme="minorHAnsi"/>
          <w:color w:val="000000"/>
          <w:sz w:val="28"/>
          <w:szCs w:val="28"/>
        </w:rPr>
        <w:t> </w:t>
      </w:r>
      <w:r w:rsidRPr="004A0C9A">
        <w:rPr>
          <w:rStyle w:val="Strong"/>
          <w:rFonts w:asciiTheme="minorHAnsi" w:hAnsiTheme="minorHAnsi" w:cstheme="minorHAnsi"/>
          <w:color w:val="000000"/>
          <w:sz w:val="28"/>
          <w:szCs w:val="28"/>
        </w:rPr>
        <w:t>Duck Number</w:t>
      </w:r>
      <w:r w:rsidRPr="004A0C9A">
        <w:rPr>
          <w:rStyle w:val="apple-converted-space"/>
          <w:rFonts w:asciiTheme="minorHAnsi" w:hAnsiTheme="minorHAnsi" w:cstheme="minorHAnsi"/>
          <w:color w:val="000000"/>
          <w:sz w:val="28"/>
          <w:szCs w:val="28"/>
        </w:rPr>
        <w:t> </w:t>
      </w:r>
      <w:r w:rsidRPr="004A0C9A">
        <w:rPr>
          <w:rFonts w:asciiTheme="minorHAnsi" w:hAnsiTheme="minorHAnsi" w:cstheme="minorHAnsi"/>
          <w:color w:val="000000"/>
          <w:sz w:val="28"/>
          <w:szCs w:val="28"/>
        </w:rPr>
        <w:t>or not.</w:t>
      </w:r>
    </w:p>
    <w:p w:rsidR="004065DD" w:rsidRPr="004A0C9A" w:rsidRDefault="004065DD" w:rsidP="004065DD">
      <w:pPr>
        <w:pStyle w:val="NormalWeb"/>
        <w:spacing w:before="0" w:beforeAutospacing="0" w:after="167" w:afterAutospacing="0" w:line="335" w:lineRule="atLeast"/>
        <w:jc w:val="both"/>
        <w:rPr>
          <w:rFonts w:asciiTheme="minorHAnsi" w:hAnsiTheme="minorHAnsi" w:cstheme="minorHAnsi"/>
          <w:color w:val="000000"/>
          <w:sz w:val="28"/>
          <w:szCs w:val="28"/>
        </w:rPr>
      </w:pPr>
      <w:r w:rsidRPr="004A0C9A">
        <w:rPr>
          <w:rStyle w:val="Strong"/>
          <w:rFonts w:asciiTheme="minorHAnsi" w:hAnsiTheme="minorHAnsi" w:cstheme="minorHAnsi"/>
          <w:color w:val="000000"/>
          <w:sz w:val="28"/>
          <w:szCs w:val="28"/>
        </w:rPr>
        <w:t>Note:</w:t>
      </w:r>
      <w:r w:rsidRPr="004A0C9A">
        <w:rPr>
          <w:rFonts w:asciiTheme="minorHAnsi" w:hAnsiTheme="minorHAnsi" w:cstheme="minorHAnsi"/>
          <w:color w:val="000000"/>
          <w:sz w:val="28"/>
          <w:szCs w:val="28"/>
        </w:rPr>
        <w:t> A Duck number is a number which has zeroes present in it, but there should be no zero present in the beginning of the number. For example 3210, 7056, 8430709 are all duck numbers whereas 08237, 04309 are not.</w:t>
      </w:r>
    </w:p>
    <w:p w:rsidR="00EC4590" w:rsidRPr="004A0C9A" w:rsidRDefault="004065DD" w:rsidP="00EC4590">
      <w:pPr>
        <w:rPr>
          <w:rFonts w:cstheme="minorHAnsi"/>
          <w:sz w:val="28"/>
          <w:szCs w:val="28"/>
        </w:rPr>
      </w:pPr>
      <w:r w:rsidRPr="004A0C9A">
        <w:rPr>
          <w:rFonts w:cstheme="minorHAnsi"/>
          <w:color w:val="000000"/>
          <w:sz w:val="28"/>
          <w:szCs w:val="28"/>
        </w:rPr>
        <w:br/>
      </w:r>
      <w:r w:rsidRPr="004A0C9A">
        <w:rPr>
          <w:rFonts w:cstheme="minorHAnsi"/>
          <w:color w:val="000000"/>
          <w:sz w:val="28"/>
          <w:szCs w:val="28"/>
        </w:rPr>
        <w:br/>
      </w:r>
      <w:r w:rsidR="00EC4590" w:rsidRPr="004A0C9A">
        <w:rPr>
          <w:rFonts w:cstheme="minorHAnsi"/>
          <w:sz w:val="28"/>
          <w:szCs w:val="28"/>
        </w:rPr>
        <w:t>import java.io.*;</w:t>
      </w:r>
    </w:p>
    <w:p w:rsidR="00EC4590" w:rsidRPr="004A0C9A" w:rsidRDefault="00EC4590" w:rsidP="00EC4590">
      <w:pPr>
        <w:rPr>
          <w:rFonts w:cstheme="minorHAnsi"/>
          <w:sz w:val="28"/>
          <w:szCs w:val="28"/>
        </w:rPr>
      </w:pPr>
      <w:r w:rsidRPr="004A0C9A">
        <w:rPr>
          <w:rFonts w:cstheme="minorHAnsi"/>
          <w:sz w:val="28"/>
          <w:szCs w:val="28"/>
        </w:rPr>
        <w:t>class Duck_No</w:t>
      </w:r>
    </w:p>
    <w:p w:rsidR="00EC4590" w:rsidRPr="004A0C9A" w:rsidRDefault="00EC4590" w:rsidP="00EC4590">
      <w:pPr>
        <w:rPr>
          <w:rFonts w:cstheme="minorHAnsi"/>
          <w:sz w:val="28"/>
          <w:szCs w:val="28"/>
        </w:rPr>
      </w:pPr>
      <w:r w:rsidRPr="004A0C9A">
        <w:rPr>
          <w:rFonts w:cstheme="minorHAnsi"/>
          <w:sz w:val="28"/>
          <w:szCs w:val="28"/>
        </w:rPr>
        <w:lastRenderedPageBreak/>
        <w:t>{</w:t>
      </w:r>
    </w:p>
    <w:p w:rsidR="00EC4590" w:rsidRPr="004A0C9A" w:rsidRDefault="00EC4590" w:rsidP="00EC4590">
      <w:pPr>
        <w:rPr>
          <w:rFonts w:cstheme="minorHAnsi"/>
          <w:sz w:val="28"/>
          <w:szCs w:val="28"/>
        </w:rPr>
      </w:pPr>
      <w:r w:rsidRPr="004A0C9A">
        <w:rPr>
          <w:rFonts w:cstheme="minorHAnsi"/>
          <w:sz w:val="28"/>
          <w:szCs w:val="28"/>
        </w:rPr>
        <w:t xml:space="preserve">    public static void main(String args[])throws IOException</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BufferedReader br=new BufferedReader(new InputStreamReader(System.in));</w:t>
      </w:r>
    </w:p>
    <w:p w:rsidR="00EC4590" w:rsidRPr="004A0C9A" w:rsidRDefault="00EC4590" w:rsidP="00EC4590">
      <w:pPr>
        <w:rPr>
          <w:rFonts w:cstheme="minorHAnsi"/>
          <w:sz w:val="28"/>
          <w:szCs w:val="28"/>
        </w:rPr>
      </w:pPr>
      <w:r w:rsidRPr="004A0C9A">
        <w:rPr>
          <w:rFonts w:cstheme="minorHAnsi"/>
          <w:sz w:val="28"/>
          <w:szCs w:val="28"/>
        </w:rPr>
        <w:t xml:space="preserve">        System.out.print("Enter any number : ");</w:t>
      </w:r>
    </w:p>
    <w:p w:rsidR="00EC4590" w:rsidRPr="004A0C9A" w:rsidRDefault="00EC4590" w:rsidP="00EC4590">
      <w:pPr>
        <w:rPr>
          <w:rFonts w:cstheme="minorHAnsi"/>
          <w:sz w:val="28"/>
          <w:szCs w:val="28"/>
        </w:rPr>
      </w:pPr>
      <w:r w:rsidRPr="004A0C9A">
        <w:rPr>
          <w:rFonts w:cstheme="minorHAnsi"/>
          <w:sz w:val="28"/>
          <w:szCs w:val="28"/>
        </w:rPr>
        <w:t xml:space="preserve">        String n=br.readLine(); //inputting the number and storing it in a String</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int l=n.length(); //finding the length (number of digit) of the number</w:t>
      </w:r>
    </w:p>
    <w:p w:rsidR="00EC4590" w:rsidRPr="004A0C9A" w:rsidRDefault="00EC4590" w:rsidP="00EC4590">
      <w:pPr>
        <w:rPr>
          <w:rFonts w:cstheme="minorHAnsi"/>
          <w:sz w:val="28"/>
          <w:szCs w:val="28"/>
        </w:rPr>
      </w:pPr>
      <w:r w:rsidRPr="004A0C9A">
        <w:rPr>
          <w:rFonts w:cstheme="minorHAnsi"/>
          <w:sz w:val="28"/>
          <w:szCs w:val="28"/>
        </w:rPr>
        <w:t xml:space="preserve">        int c=0; //variable for counting number of zero digits</w:t>
      </w:r>
    </w:p>
    <w:p w:rsidR="00EC4590" w:rsidRPr="004A0C9A" w:rsidRDefault="00EC4590" w:rsidP="00EC4590">
      <w:pPr>
        <w:rPr>
          <w:rFonts w:cstheme="minorHAnsi"/>
          <w:sz w:val="28"/>
          <w:szCs w:val="28"/>
        </w:rPr>
      </w:pPr>
      <w:r w:rsidRPr="004A0C9A">
        <w:rPr>
          <w:rFonts w:cstheme="minorHAnsi"/>
          <w:sz w:val="28"/>
          <w:szCs w:val="28"/>
        </w:rPr>
        <w:t xml:space="preserve">        char ch;</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for(int i=1;i&lt;l;i++)</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ch=n.charAt(i); //extracting each digit and checking whether it is a '0' or not</w:t>
      </w:r>
    </w:p>
    <w:p w:rsidR="00EC4590" w:rsidRPr="004A0C9A" w:rsidRDefault="00EC4590" w:rsidP="00EC4590">
      <w:pPr>
        <w:rPr>
          <w:rFonts w:cstheme="minorHAnsi"/>
          <w:sz w:val="28"/>
          <w:szCs w:val="28"/>
        </w:rPr>
      </w:pPr>
      <w:r w:rsidRPr="004A0C9A">
        <w:rPr>
          <w:rFonts w:cstheme="minorHAnsi"/>
          <w:sz w:val="28"/>
          <w:szCs w:val="28"/>
        </w:rPr>
        <w:t xml:space="preserve">            if(ch=='0')</w:t>
      </w:r>
    </w:p>
    <w:p w:rsidR="00EC4590" w:rsidRPr="004A0C9A" w:rsidRDefault="00EC4590" w:rsidP="00EC4590">
      <w:pPr>
        <w:rPr>
          <w:rFonts w:cstheme="minorHAnsi"/>
          <w:sz w:val="28"/>
          <w:szCs w:val="28"/>
        </w:rPr>
      </w:pPr>
      <w:r w:rsidRPr="004A0C9A">
        <w:rPr>
          <w:rFonts w:cstheme="minorHAnsi"/>
          <w:sz w:val="28"/>
          <w:szCs w:val="28"/>
        </w:rPr>
        <w:t xml:space="preserve">                c++;</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char f=n.charAt(0); //taking out the first digit of the inputted number</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if(c&gt;0 &amp;&amp; f!='0')</w:t>
      </w:r>
    </w:p>
    <w:p w:rsidR="00EC4590" w:rsidRPr="004A0C9A" w:rsidRDefault="00EC4590" w:rsidP="00EC4590">
      <w:pPr>
        <w:rPr>
          <w:rFonts w:cstheme="minorHAnsi"/>
          <w:sz w:val="28"/>
          <w:szCs w:val="28"/>
        </w:rPr>
      </w:pPr>
      <w:r w:rsidRPr="004A0C9A">
        <w:rPr>
          <w:rFonts w:cstheme="minorHAnsi"/>
          <w:sz w:val="28"/>
          <w:szCs w:val="28"/>
        </w:rPr>
        <w:t xml:space="preserve">            System.out.println("It is a duck number");</w:t>
      </w:r>
    </w:p>
    <w:p w:rsidR="00EC4590" w:rsidRPr="004A0C9A" w:rsidRDefault="00EC4590" w:rsidP="00EC4590">
      <w:pPr>
        <w:rPr>
          <w:rFonts w:cstheme="minorHAnsi"/>
          <w:sz w:val="28"/>
          <w:szCs w:val="28"/>
        </w:rPr>
      </w:pPr>
      <w:r w:rsidRPr="004A0C9A">
        <w:rPr>
          <w:rFonts w:cstheme="minorHAnsi"/>
          <w:sz w:val="28"/>
          <w:szCs w:val="28"/>
        </w:rPr>
        <w:t xml:space="preserve">        else</w:t>
      </w:r>
    </w:p>
    <w:p w:rsidR="00EC4590" w:rsidRPr="004A0C9A" w:rsidRDefault="00EC4590" w:rsidP="00EC4590">
      <w:pPr>
        <w:rPr>
          <w:rFonts w:cstheme="minorHAnsi"/>
          <w:sz w:val="28"/>
          <w:szCs w:val="28"/>
        </w:rPr>
      </w:pPr>
      <w:r w:rsidRPr="004A0C9A">
        <w:rPr>
          <w:rFonts w:cstheme="minorHAnsi"/>
          <w:sz w:val="28"/>
          <w:szCs w:val="28"/>
        </w:rPr>
        <w:t xml:space="preserve">            System.out.println("It is not a duck number");</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w:t>
      </w:r>
    </w:p>
    <w:p w:rsidR="007C09AD" w:rsidRPr="004A0C9A" w:rsidRDefault="007C09AD" w:rsidP="004065DD">
      <w:pPr>
        <w:pBdr>
          <w:bottom w:val="single" w:sz="6" w:space="1" w:color="auto"/>
        </w:pBdr>
        <w:rPr>
          <w:rFonts w:cstheme="minorHAnsi"/>
          <w:sz w:val="28"/>
          <w:szCs w:val="28"/>
        </w:rPr>
      </w:pPr>
    </w:p>
    <w:p w:rsidR="00EC4590" w:rsidRPr="004A0C9A" w:rsidRDefault="00EC4590" w:rsidP="004065DD">
      <w:pPr>
        <w:rPr>
          <w:rFonts w:cstheme="minorHAnsi"/>
          <w:sz w:val="28"/>
          <w:szCs w:val="28"/>
        </w:rPr>
      </w:pPr>
    </w:p>
    <w:p w:rsidR="00EC4590" w:rsidRPr="004A0C9A" w:rsidRDefault="00EC4590" w:rsidP="00EC4590">
      <w:pPr>
        <w:pStyle w:val="NormalWeb"/>
        <w:spacing w:before="0" w:beforeAutospacing="0" w:after="167" w:afterAutospacing="0" w:line="335" w:lineRule="atLeast"/>
        <w:rPr>
          <w:rFonts w:asciiTheme="minorHAnsi" w:hAnsiTheme="minorHAnsi" w:cstheme="minorHAnsi"/>
          <w:color w:val="000000"/>
          <w:sz w:val="28"/>
          <w:szCs w:val="28"/>
        </w:rPr>
      </w:pPr>
      <w:r w:rsidRPr="004A0C9A">
        <w:rPr>
          <w:rFonts w:asciiTheme="minorHAnsi" w:hAnsiTheme="minorHAnsi" w:cstheme="minorHAnsi"/>
          <w:color w:val="000000"/>
          <w:sz w:val="28"/>
          <w:szCs w:val="28"/>
        </w:rPr>
        <w:t>Write a program that encodes a word into Piglatin. To translate a word into a Piglatin word, convert the word into uppercase and then place the first vowel of the original word as the start of the new word along with the remaining alphabets. The alphabets present before the vowel being shifted towards the end followed by “AY”.</w:t>
      </w:r>
      <w:r w:rsidRPr="004A0C9A">
        <w:rPr>
          <w:rFonts w:asciiTheme="minorHAnsi" w:hAnsiTheme="minorHAnsi" w:cstheme="minorHAnsi"/>
          <w:color w:val="000000"/>
          <w:sz w:val="28"/>
          <w:szCs w:val="28"/>
        </w:rPr>
        <w:br/>
        <w:t>Sample Input (1) : London, Sample Output (1) : ONDONLAY</w:t>
      </w:r>
      <w:r w:rsidRPr="004A0C9A">
        <w:rPr>
          <w:rFonts w:asciiTheme="minorHAnsi" w:hAnsiTheme="minorHAnsi" w:cstheme="minorHAnsi"/>
          <w:color w:val="000000"/>
          <w:sz w:val="28"/>
          <w:szCs w:val="28"/>
        </w:rPr>
        <w:br/>
        <w:t>Sample Input (2) : Olympics, Sample Output (2) : OLYMPICSAY</w:t>
      </w:r>
    </w:p>
    <w:p w:rsidR="00EC4590" w:rsidRPr="004A0C9A" w:rsidRDefault="00EC4590" w:rsidP="00EC4590">
      <w:pPr>
        <w:rPr>
          <w:rFonts w:cstheme="minorHAnsi"/>
          <w:sz w:val="28"/>
          <w:szCs w:val="28"/>
        </w:rPr>
      </w:pPr>
      <w:r w:rsidRPr="004A0C9A">
        <w:rPr>
          <w:rFonts w:cstheme="minorHAnsi"/>
          <w:color w:val="000000"/>
          <w:sz w:val="28"/>
          <w:szCs w:val="28"/>
        </w:rPr>
        <w:br/>
      </w:r>
    </w:p>
    <w:p w:rsidR="00EC4590" w:rsidRPr="004A0C9A" w:rsidRDefault="00EC4590" w:rsidP="00EC4590">
      <w:pPr>
        <w:rPr>
          <w:rFonts w:cstheme="minorHAnsi"/>
          <w:sz w:val="28"/>
          <w:szCs w:val="28"/>
        </w:rPr>
      </w:pPr>
      <w:r w:rsidRPr="004A0C9A">
        <w:rPr>
          <w:rFonts w:cstheme="minorHAnsi"/>
          <w:sz w:val="28"/>
          <w:szCs w:val="28"/>
        </w:rPr>
        <w:t>import java.io.*;</w:t>
      </w:r>
    </w:p>
    <w:p w:rsidR="00EC4590" w:rsidRPr="004A0C9A" w:rsidRDefault="00EC4590" w:rsidP="00EC4590">
      <w:pPr>
        <w:rPr>
          <w:rFonts w:cstheme="minorHAnsi"/>
          <w:sz w:val="28"/>
          <w:szCs w:val="28"/>
        </w:rPr>
      </w:pPr>
      <w:r w:rsidRPr="004A0C9A">
        <w:rPr>
          <w:rFonts w:cstheme="minorHAnsi"/>
          <w:sz w:val="28"/>
          <w:szCs w:val="28"/>
        </w:rPr>
        <w:t>class Piglatin</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public static void main(String args[])throws IOException</w:t>
      </w:r>
    </w:p>
    <w:p w:rsidR="00EC4590" w:rsidRPr="004A0C9A" w:rsidRDefault="00EC4590" w:rsidP="00EC4590">
      <w:pPr>
        <w:rPr>
          <w:rFonts w:cstheme="minorHAnsi"/>
          <w:sz w:val="28"/>
          <w:szCs w:val="28"/>
        </w:rPr>
      </w:pPr>
      <w:r w:rsidRPr="004A0C9A">
        <w:rPr>
          <w:rFonts w:cstheme="minorHAnsi"/>
          <w:sz w:val="28"/>
          <w:szCs w:val="28"/>
        </w:rPr>
        <w:lastRenderedPageBreak/>
        <w:t xml:space="preserve">        {</w:t>
      </w:r>
    </w:p>
    <w:p w:rsidR="00EC4590" w:rsidRPr="004A0C9A" w:rsidRDefault="00EC4590" w:rsidP="00EC4590">
      <w:pPr>
        <w:rPr>
          <w:rFonts w:cstheme="minorHAnsi"/>
          <w:sz w:val="28"/>
          <w:szCs w:val="28"/>
        </w:rPr>
      </w:pPr>
      <w:r w:rsidRPr="004A0C9A">
        <w:rPr>
          <w:rFonts w:cstheme="minorHAnsi"/>
          <w:sz w:val="28"/>
          <w:szCs w:val="28"/>
        </w:rPr>
        <w:t xml:space="preserve">            BufferedReader br=new BufferedReader (new InputStreamReader(System.in));</w:t>
      </w:r>
    </w:p>
    <w:p w:rsidR="00EC4590" w:rsidRPr="004A0C9A" w:rsidRDefault="00EC4590" w:rsidP="00EC4590">
      <w:pPr>
        <w:rPr>
          <w:rFonts w:cstheme="minorHAnsi"/>
          <w:sz w:val="28"/>
          <w:szCs w:val="28"/>
        </w:rPr>
      </w:pPr>
      <w:r w:rsidRPr="004A0C9A">
        <w:rPr>
          <w:rFonts w:cstheme="minorHAnsi"/>
          <w:sz w:val="28"/>
          <w:szCs w:val="28"/>
        </w:rPr>
        <w:t xml:space="preserve">            System.out.print("Enter any word: ");</w:t>
      </w:r>
    </w:p>
    <w:p w:rsidR="00EC4590" w:rsidRPr="004A0C9A" w:rsidRDefault="00EC4590" w:rsidP="00EC4590">
      <w:pPr>
        <w:rPr>
          <w:rFonts w:cstheme="minorHAnsi"/>
          <w:sz w:val="28"/>
          <w:szCs w:val="28"/>
        </w:rPr>
      </w:pPr>
      <w:r w:rsidRPr="004A0C9A">
        <w:rPr>
          <w:rFonts w:cstheme="minorHAnsi"/>
          <w:sz w:val="28"/>
          <w:szCs w:val="28"/>
        </w:rPr>
        <w:t xml:space="preserve">            String s=br.readLine();</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s=s.toUpperCase(); //converting the word into Uppercase</w:t>
      </w:r>
    </w:p>
    <w:p w:rsidR="00EC4590" w:rsidRPr="004A0C9A" w:rsidRDefault="00EC4590" w:rsidP="00EC4590">
      <w:pPr>
        <w:rPr>
          <w:rFonts w:cstheme="minorHAnsi"/>
          <w:sz w:val="28"/>
          <w:szCs w:val="28"/>
        </w:rPr>
      </w:pPr>
      <w:r w:rsidRPr="004A0C9A">
        <w:rPr>
          <w:rFonts w:cstheme="minorHAnsi"/>
          <w:sz w:val="28"/>
          <w:szCs w:val="28"/>
        </w:rPr>
        <w:t xml:space="preserve">            int l=s.length();</w:t>
      </w:r>
    </w:p>
    <w:p w:rsidR="00EC4590" w:rsidRPr="004A0C9A" w:rsidRDefault="00EC4590" w:rsidP="00EC4590">
      <w:pPr>
        <w:rPr>
          <w:rFonts w:cstheme="minorHAnsi"/>
          <w:sz w:val="28"/>
          <w:szCs w:val="28"/>
        </w:rPr>
      </w:pPr>
      <w:r w:rsidRPr="004A0C9A">
        <w:rPr>
          <w:rFonts w:cstheme="minorHAnsi"/>
          <w:sz w:val="28"/>
          <w:szCs w:val="28"/>
        </w:rPr>
        <w:t xml:space="preserve">            int pos=-1;</w:t>
      </w:r>
    </w:p>
    <w:p w:rsidR="00EC4590" w:rsidRPr="004A0C9A" w:rsidRDefault="00EC4590" w:rsidP="00EC4590">
      <w:pPr>
        <w:rPr>
          <w:rFonts w:cstheme="minorHAnsi"/>
          <w:sz w:val="28"/>
          <w:szCs w:val="28"/>
        </w:rPr>
      </w:pPr>
      <w:r w:rsidRPr="004A0C9A">
        <w:rPr>
          <w:rFonts w:cstheme="minorHAnsi"/>
          <w:sz w:val="28"/>
          <w:szCs w:val="28"/>
        </w:rPr>
        <w:t xml:space="preserve">            char ch;</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for(int i=0; i&lt;l; i++)</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ch=s.charAt(i);</w:t>
      </w:r>
    </w:p>
    <w:p w:rsidR="00EC4590" w:rsidRPr="004A0C9A" w:rsidRDefault="00EC4590" w:rsidP="00EC4590">
      <w:pPr>
        <w:rPr>
          <w:rFonts w:cstheme="minorHAnsi"/>
          <w:sz w:val="28"/>
          <w:szCs w:val="28"/>
        </w:rPr>
      </w:pPr>
      <w:r w:rsidRPr="004A0C9A">
        <w:rPr>
          <w:rFonts w:cstheme="minorHAnsi"/>
          <w:sz w:val="28"/>
          <w:szCs w:val="28"/>
        </w:rPr>
        <w:t xml:space="preserve">                if(ch=='A' || ch=='E' || ch=='I' || ch=='O' || ch=='U')</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pos=i; //storing the index of the first vowel</w:t>
      </w:r>
    </w:p>
    <w:p w:rsidR="00EC4590" w:rsidRPr="004A0C9A" w:rsidRDefault="00EC4590" w:rsidP="00EC4590">
      <w:pPr>
        <w:rPr>
          <w:rFonts w:cstheme="minorHAnsi"/>
          <w:sz w:val="28"/>
          <w:szCs w:val="28"/>
        </w:rPr>
      </w:pPr>
      <w:r w:rsidRPr="004A0C9A">
        <w:rPr>
          <w:rFonts w:cstheme="minorHAnsi"/>
          <w:sz w:val="28"/>
          <w:szCs w:val="28"/>
        </w:rPr>
        <w:t xml:space="preserve">                    break;</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if(pos!=-1) //printing piglatin only if vowel exists</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String a=s.substring(pos); //extracting all alphabets in the word beginning from the 1st vowel</w:t>
      </w:r>
    </w:p>
    <w:p w:rsidR="00EC4590" w:rsidRPr="004A0C9A" w:rsidRDefault="00EC4590" w:rsidP="00EC4590">
      <w:pPr>
        <w:rPr>
          <w:rFonts w:cstheme="minorHAnsi"/>
          <w:sz w:val="28"/>
          <w:szCs w:val="28"/>
        </w:rPr>
      </w:pPr>
      <w:r w:rsidRPr="004A0C9A">
        <w:rPr>
          <w:rFonts w:cstheme="minorHAnsi"/>
          <w:sz w:val="28"/>
          <w:szCs w:val="28"/>
        </w:rPr>
        <w:t xml:space="preserve">              String b=s.substring(0,pos); //extracting the alphabets present before the first vowel</w:t>
      </w:r>
    </w:p>
    <w:p w:rsidR="00EC4590" w:rsidRPr="004A0C9A" w:rsidRDefault="00EC4590" w:rsidP="00EC4590">
      <w:pPr>
        <w:rPr>
          <w:rFonts w:cstheme="minorHAnsi"/>
          <w:sz w:val="28"/>
          <w:szCs w:val="28"/>
        </w:rPr>
      </w:pPr>
      <w:r w:rsidRPr="004A0C9A">
        <w:rPr>
          <w:rFonts w:cstheme="minorHAnsi"/>
          <w:sz w:val="28"/>
          <w:szCs w:val="28"/>
        </w:rPr>
        <w:t xml:space="preserve">              String pig=a+b+"AY"; //adding "AY" at the end of the extracted words after joining them</w:t>
      </w:r>
    </w:p>
    <w:p w:rsidR="00EC4590" w:rsidRPr="004A0C9A" w:rsidRDefault="00EC4590" w:rsidP="00EC4590">
      <w:pPr>
        <w:rPr>
          <w:rFonts w:cstheme="minorHAnsi"/>
          <w:sz w:val="28"/>
          <w:szCs w:val="28"/>
        </w:rPr>
      </w:pPr>
      <w:r w:rsidRPr="004A0C9A">
        <w:rPr>
          <w:rFonts w:cstheme="minorHAnsi"/>
          <w:sz w:val="28"/>
          <w:szCs w:val="28"/>
        </w:rPr>
        <w:t xml:space="preserve">              System.out.println("The Piglatin of the word = "+pig);</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else</w:t>
      </w:r>
    </w:p>
    <w:p w:rsidR="00EC4590" w:rsidRPr="004A0C9A" w:rsidRDefault="00EC4590" w:rsidP="00EC4590">
      <w:pPr>
        <w:rPr>
          <w:rFonts w:cstheme="minorHAnsi"/>
          <w:sz w:val="28"/>
          <w:szCs w:val="28"/>
        </w:rPr>
      </w:pPr>
      <w:r w:rsidRPr="004A0C9A">
        <w:rPr>
          <w:rFonts w:cstheme="minorHAnsi"/>
          <w:sz w:val="28"/>
          <w:szCs w:val="28"/>
        </w:rPr>
        <w:t xml:space="preserve">              System.out.println("No vowel, hence piglatin not possible");</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pBdr>
          <w:bottom w:val="single" w:sz="6" w:space="1" w:color="auto"/>
        </w:pBdr>
        <w:rPr>
          <w:rFonts w:cstheme="minorHAnsi"/>
          <w:sz w:val="28"/>
          <w:szCs w:val="28"/>
        </w:rPr>
      </w:pPr>
      <w:r w:rsidRPr="004A0C9A">
        <w:rPr>
          <w:rFonts w:cstheme="minorHAnsi"/>
          <w:sz w:val="28"/>
          <w:szCs w:val="28"/>
        </w:rPr>
        <w:t xml:space="preserve">    }</w:t>
      </w:r>
    </w:p>
    <w:p w:rsidR="00EC4590" w:rsidRPr="004A0C9A" w:rsidRDefault="00EC4590" w:rsidP="00EC4590">
      <w:pPr>
        <w:pBdr>
          <w:bottom w:val="single" w:sz="6" w:space="1" w:color="auto"/>
        </w:pBdr>
        <w:rPr>
          <w:rFonts w:cstheme="minorHAnsi"/>
          <w:sz w:val="28"/>
          <w:szCs w:val="28"/>
        </w:rPr>
      </w:pPr>
    </w:p>
    <w:p w:rsidR="00EC4590" w:rsidRPr="004A0C9A" w:rsidRDefault="00EC4590" w:rsidP="00EC4590">
      <w:pPr>
        <w:rPr>
          <w:rFonts w:cstheme="minorHAnsi"/>
          <w:sz w:val="28"/>
          <w:szCs w:val="28"/>
        </w:rPr>
      </w:pPr>
    </w:p>
    <w:p w:rsidR="00EC4590" w:rsidRPr="004A0C9A" w:rsidRDefault="00EC4590" w:rsidP="00EC4590">
      <w:pPr>
        <w:rPr>
          <w:rFonts w:cstheme="minorHAnsi"/>
          <w:sz w:val="28"/>
          <w:szCs w:val="28"/>
        </w:rPr>
      </w:pPr>
      <w:r w:rsidRPr="004A0C9A">
        <w:rPr>
          <w:rFonts w:cstheme="minorHAnsi"/>
          <w:color w:val="000000"/>
          <w:sz w:val="28"/>
          <w:szCs w:val="28"/>
          <w:shd w:val="clear" w:color="auto" w:fill="FFFFFF"/>
        </w:rPr>
        <w:t>This is the Java programming code written in BlueJ which swaps the values of two Strings without using any third (temp) variable.</w:t>
      </w:r>
      <w:r w:rsidRPr="004A0C9A">
        <w:rPr>
          <w:rFonts w:cstheme="minorHAnsi"/>
          <w:color w:val="000000"/>
          <w:sz w:val="28"/>
          <w:szCs w:val="28"/>
        </w:rPr>
        <w:br/>
      </w:r>
      <w:r w:rsidRPr="004A0C9A">
        <w:rPr>
          <w:rFonts w:cstheme="minorHAnsi"/>
          <w:color w:val="000000"/>
          <w:sz w:val="28"/>
          <w:szCs w:val="28"/>
        </w:rPr>
        <w:br/>
      </w:r>
      <w:r w:rsidRPr="004A0C9A">
        <w:rPr>
          <w:rFonts w:cstheme="minorHAnsi"/>
          <w:sz w:val="28"/>
          <w:szCs w:val="28"/>
        </w:rPr>
        <w:t>import java.io.*;</w:t>
      </w:r>
    </w:p>
    <w:p w:rsidR="00EC4590" w:rsidRPr="004A0C9A" w:rsidRDefault="00EC4590" w:rsidP="00EC4590">
      <w:pPr>
        <w:rPr>
          <w:rFonts w:cstheme="minorHAnsi"/>
          <w:sz w:val="28"/>
          <w:szCs w:val="28"/>
        </w:rPr>
      </w:pPr>
      <w:r w:rsidRPr="004A0C9A">
        <w:rPr>
          <w:rFonts w:cstheme="minorHAnsi"/>
          <w:sz w:val="28"/>
          <w:szCs w:val="28"/>
        </w:rPr>
        <w:t>class Swap_Strings</w:t>
      </w:r>
    </w:p>
    <w:p w:rsidR="00EC4590" w:rsidRPr="004A0C9A" w:rsidRDefault="00EC4590" w:rsidP="00EC4590">
      <w:pPr>
        <w:rPr>
          <w:rFonts w:cstheme="minorHAnsi"/>
          <w:sz w:val="28"/>
          <w:szCs w:val="28"/>
        </w:rPr>
      </w:pPr>
      <w:r w:rsidRPr="004A0C9A">
        <w:rPr>
          <w:rFonts w:cstheme="minorHAnsi"/>
          <w:sz w:val="28"/>
          <w:szCs w:val="28"/>
        </w:rPr>
        <w:lastRenderedPageBreak/>
        <w:t>{</w:t>
      </w:r>
    </w:p>
    <w:p w:rsidR="00EC4590" w:rsidRPr="004A0C9A" w:rsidRDefault="00EC4590" w:rsidP="00EC4590">
      <w:pPr>
        <w:rPr>
          <w:rFonts w:cstheme="minorHAnsi"/>
          <w:sz w:val="28"/>
          <w:szCs w:val="28"/>
        </w:rPr>
      </w:pPr>
      <w:r w:rsidRPr="004A0C9A">
        <w:rPr>
          <w:rFonts w:cstheme="minorHAnsi"/>
          <w:sz w:val="28"/>
          <w:szCs w:val="28"/>
        </w:rPr>
        <w:t xml:space="preserve">    public static void main(String args[])throws IOException</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BufferedReader br=new BufferedReader (new InputStreamReader (System.in));</w:t>
      </w:r>
    </w:p>
    <w:p w:rsidR="00EC4590" w:rsidRPr="004A0C9A" w:rsidRDefault="00EC4590" w:rsidP="00EC4590">
      <w:pPr>
        <w:rPr>
          <w:rFonts w:cstheme="minorHAnsi"/>
          <w:sz w:val="28"/>
          <w:szCs w:val="28"/>
        </w:rPr>
      </w:pPr>
      <w:r w:rsidRPr="004A0C9A">
        <w:rPr>
          <w:rFonts w:cstheme="minorHAnsi"/>
          <w:sz w:val="28"/>
          <w:szCs w:val="28"/>
        </w:rPr>
        <w:t xml:space="preserve">        System.out.print("Enter the 1st String : ");</w:t>
      </w:r>
    </w:p>
    <w:p w:rsidR="00EC4590" w:rsidRPr="004A0C9A" w:rsidRDefault="00EC4590" w:rsidP="00EC4590">
      <w:pPr>
        <w:rPr>
          <w:rFonts w:cstheme="minorHAnsi"/>
          <w:sz w:val="28"/>
          <w:szCs w:val="28"/>
        </w:rPr>
      </w:pPr>
      <w:r w:rsidRPr="004A0C9A">
        <w:rPr>
          <w:rFonts w:cstheme="minorHAnsi"/>
          <w:sz w:val="28"/>
          <w:szCs w:val="28"/>
        </w:rPr>
        <w:t xml:space="preserve">        String s1=br.readLine();</w:t>
      </w:r>
    </w:p>
    <w:p w:rsidR="00EC4590" w:rsidRPr="004A0C9A" w:rsidRDefault="00EC4590" w:rsidP="00EC4590">
      <w:pPr>
        <w:rPr>
          <w:rFonts w:cstheme="minorHAnsi"/>
          <w:sz w:val="28"/>
          <w:szCs w:val="28"/>
        </w:rPr>
      </w:pPr>
      <w:r w:rsidRPr="004A0C9A">
        <w:rPr>
          <w:rFonts w:cstheme="minorHAnsi"/>
          <w:sz w:val="28"/>
          <w:szCs w:val="28"/>
        </w:rPr>
        <w:t xml:space="preserve">        int len1=s1.length();</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System.out.print("Enter the 2nd String : ");</w:t>
      </w:r>
    </w:p>
    <w:p w:rsidR="00EC4590" w:rsidRPr="004A0C9A" w:rsidRDefault="00EC4590" w:rsidP="00EC4590">
      <w:pPr>
        <w:rPr>
          <w:rFonts w:cstheme="minorHAnsi"/>
          <w:sz w:val="28"/>
          <w:szCs w:val="28"/>
        </w:rPr>
      </w:pPr>
      <w:r w:rsidRPr="004A0C9A">
        <w:rPr>
          <w:rFonts w:cstheme="minorHAnsi"/>
          <w:sz w:val="28"/>
          <w:szCs w:val="28"/>
        </w:rPr>
        <w:t xml:space="preserve">        String s2=br.readLine();</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System.out.println("-------------------------------");</w:t>
      </w:r>
    </w:p>
    <w:p w:rsidR="00EC4590" w:rsidRPr="004A0C9A" w:rsidRDefault="00EC4590" w:rsidP="00EC4590">
      <w:pPr>
        <w:rPr>
          <w:rFonts w:cstheme="minorHAnsi"/>
          <w:sz w:val="28"/>
          <w:szCs w:val="28"/>
        </w:rPr>
      </w:pPr>
      <w:r w:rsidRPr="004A0C9A">
        <w:rPr>
          <w:rFonts w:cstheme="minorHAnsi"/>
          <w:sz w:val="28"/>
          <w:szCs w:val="28"/>
        </w:rPr>
        <w:t xml:space="preserve">        System.out.println("Strings Before Swapping : ");</w:t>
      </w:r>
    </w:p>
    <w:p w:rsidR="00EC4590" w:rsidRPr="004A0C9A" w:rsidRDefault="00EC4590" w:rsidP="00EC4590">
      <w:pPr>
        <w:rPr>
          <w:rFonts w:cstheme="minorHAnsi"/>
          <w:sz w:val="28"/>
          <w:szCs w:val="28"/>
        </w:rPr>
      </w:pPr>
      <w:r w:rsidRPr="004A0C9A">
        <w:rPr>
          <w:rFonts w:cstheme="minorHAnsi"/>
          <w:sz w:val="28"/>
          <w:szCs w:val="28"/>
        </w:rPr>
        <w:t xml:space="preserve">        System.out.println("1st String = "+s1);</w:t>
      </w:r>
    </w:p>
    <w:p w:rsidR="00EC4590" w:rsidRPr="004A0C9A" w:rsidRDefault="00EC4590" w:rsidP="00EC4590">
      <w:pPr>
        <w:rPr>
          <w:rFonts w:cstheme="minorHAnsi"/>
          <w:sz w:val="28"/>
          <w:szCs w:val="28"/>
        </w:rPr>
      </w:pPr>
      <w:r w:rsidRPr="004A0C9A">
        <w:rPr>
          <w:rFonts w:cstheme="minorHAnsi"/>
          <w:sz w:val="28"/>
          <w:szCs w:val="28"/>
        </w:rPr>
        <w:t xml:space="preserve">        System.out.println("2nd String = "+s2);</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/*Swapping Process Begins*/</w:t>
      </w:r>
    </w:p>
    <w:p w:rsidR="00EC4590" w:rsidRPr="004A0C9A" w:rsidRDefault="00EC4590" w:rsidP="00EC4590">
      <w:pPr>
        <w:rPr>
          <w:rFonts w:cstheme="minorHAnsi"/>
          <w:sz w:val="28"/>
          <w:szCs w:val="28"/>
        </w:rPr>
      </w:pPr>
      <w:r w:rsidRPr="004A0C9A">
        <w:rPr>
          <w:rFonts w:cstheme="minorHAnsi"/>
          <w:sz w:val="28"/>
          <w:szCs w:val="28"/>
        </w:rPr>
        <w:t xml:space="preserve">        s1=s1+s2;</w:t>
      </w:r>
    </w:p>
    <w:p w:rsidR="00EC4590" w:rsidRPr="004A0C9A" w:rsidRDefault="00EC4590" w:rsidP="00EC4590">
      <w:pPr>
        <w:rPr>
          <w:rFonts w:cstheme="minorHAnsi"/>
          <w:sz w:val="28"/>
          <w:szCs w:val="28"/>
        </w:rPr>
      </w:pPr>
      <w:r w:rsidRPr="004A0C9A">
        <w:rPr>
          <w:rFonts w:cstheme="minorHAnsi"/>
          <w:sz w:val="28"/>
          <w:szCs w:val="28"/>
        </w:rPr>
        <w:t xml:space="preserve">        s2=s1.substring(0,len1);</w:t>
      </w:r>
    </w:p>
    <w:p w:rsidR="00EC4590" w:rsidRPr="004A0C9A" w:rsidRDefault="00EC4590" w:rsidP="00EC4590">
      <w:pPr>
        <w:rPr>
          <w:rFonts w:cstheme="minorHAnsi"/>
          <w:sz w:val="28"/>
          <w:szCs w:val="28"/>
        </w:rPr>
      </w:pPr>
      <w:r w:rsidRPr="004A0C9A">
        <w:rPr>
          <w:rFonts w:cstheme="minorHAnsi"/>
          <w:sz w:val="28"/>
          <w:szCs w:val="28"/>
        </w:rPr>
        <w:t xml:space="preserve">        s1=s1.substring(len1);</w:t>
      </w:r>
    </w:p>
    <w:p w:rsidR="00EC4590" w:rsidRPr="004A0C9A" w:rsidRDefault="00EC4590" w:rsidP="00EC4590">
      <w:pPr>
        <w:rPr>
          <w:rFonts w:cstheme="minorHAnsi"/>
          <w:sz w:val="28"/>
          <w:szCs w:val="28"/>
        </w:rPr>
      </w:pPr>
      <w:r w:rsidRPr="004A0C9A">
        <w:rPr>
          <w:rFonts w:cstheme="minorHAnsi"/>
          <w:sz w:val="28"/>
          <w:szCs w:val="28"/>
        </w:rPr>
        <w:t xml:space="preserve">        /*Swapping Process Ends*/</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System.out.println("-------------------------------");</w:t>
      </w:r>
    </w:p>
    <w:p w:rsidR="00EC4590" w:rsidRPr="004A0C9A" w:rsidRDefault="00EC4590" w:rsidP="00EC4590">
      <w:pPr>
        <w:rPr>
          <w:rFonts w:cstheme="minorHAnsi"/>
          <w:sz w:val="28"/>
          <w:szCs w:val="28"/>
        </w:rPr>
      </w:pPr>
      <w:r w:rsidRPr="004A0C9A">
        <w:rPr>
          <w:rFonts w:cstheme="minorHAnsi"/>
          <w:sz w:val="28"/>
          <w:szCs w:val="28"/>
        </w:rPr>
        <w:t xml:space="preserve">        System.out.println("Strings After Swapping : ");</w:t>
      </w:r>
    </w:p>
    <w:p w:rsidR="00EC4590" w:rsidRPr="004A0C9A" w:rsidRDefault="00EC4590" w:rsidP="00EC4590">
      <w:pPr>
        <w:rPr>
          <w:rFonts w:cstheme="minorHAnsi"/>
          <w:sz w:val="28"/>
          <w:szCs w:val="28"/>
        </w:rPr>
      </w:pPr>
      <w:r w:rsidRPr="004A0C9A">
        <w:rPr>
          <w:rFonts w:cstheme="minorHAnsi"/>
          <w:sz w:val="28"/>
          <w:szCs w:val="28"/>
        </w:rPr>
        <w:t xml:space="preserve">        System.out.println("1st String = "+s1);</w:t>
      </w:r>
    </w:p>
    <w:p w:rsidR="00EC4590" w:rsidRPr="004A0C9A" w:rsidRDefault="00EC4590" w:rsidP="00EC4590">
      <w:pPr>
        <w:rPr>
          <w:rFonts w:cstheme="minorHAnsi"/>
          <w:sz w:val="28"/>
          <w:szCs w:val="28"/>
        </w:rPr>
      </w:pPr>
      <w:r w:rsidRPr="004A0C9A">
        <w:rPr>
          <w:rFonts w:cstheme="minorHAnsi"/>
          <w:sz w:val="28"/>
          <w:szCs w:val="28"/>
        </w:rPr>
        <w:t xml:space="preserve">        System.out.println("2nd String = "+s2);</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w:t>
      </w:r>
    </w:p>
    <w:p w:rsidR="00EC4590" w:rsidRPr="004A0C9A" w:rsidRDefault="00EC4590" w:rsidP="00EC4590">
      <w:pPr>
        <w:pBdr>
          <w:bottom w:val="single" w:sz="6" w:space="1" w:color="auto"/>
        </w:pBdr>
        <w:rPr>
          <w:rFonts w:cstheme="minorHAnsi"/>
          <w:sz w:val="28"/>
          <w:szCs w:val="28"/>
        </w:rPr>
      </w:pPr>
    </w:p>
    <w:p w:rsidR="00EC4590" w:rsidRPr="004A0C9A" w:rsidRDefault="00EC4590" w:rsidP="00EC4590">
      <w:pPr>
        <w:rPr>
          <w:rFonts w:cstheme="minorHAnsi"/>
          <w:sz w:val="28"/>
          <w:szCs w:val="28"/>
        </w:rPr>
      </w:pPr>
    </w:p>
    <w:p w:rsidR="00EC4590" w:rsidRPr="004A0C9A" w:rsidRDefault="00EC4590" w:rsidP="00EC4590">
      <w:pPr>
        <w:rPr>
          <w:rFonts w:cstheme="minorHAnsi"/>
          <w:sz w:val="28"/>
          <w:szCs w:val="28"/>
        </w:rPr>
      </w:pPr>
    </w:p>
    <w:p w:rsidR="00EC4590" w:rsidRPr="004A0C9A" w:rsidRDefault="00EC4590" w:rsidP="00EC4590">
      <w:pPr>
        <w:pStyle w:val="Heading4"/>
        <w:spacing w:before="167" w:beforeAutospacing="0" w:after="167" w:afterAutospacing="0" w:line="335" w:lineRule="atLeast"/>
        <w:rPr>
          <w:rFonts w:asciiTheme="minorHAnsi" w:hAnsiTheme="minorHAnsi" w:cstheme="minorHAnsi"/>
          <w:color w:val="000000"/>
          <w:sz w:val="28"/>
          <w:szCs w:val="28"/>
        </w:rPr>
      </w:pPr>
      <w:r w:rsidRPr="004A0C9A">
        <w:rPr>
          <w:rFonts w:asciiTheme="minorHAnsi" w:hAnsiTheme="minorHAnsi" w:cstheme="minorHAnsi"/>
          <w:color w:val="000000"/>
          <w:sz w:val="28"/>
          <w:szCs w:val="28"/>
        </w:rPr>
        <w:t>Question:</w:t>
      </w:r>
    </w:p>
    <w:p w:rsidR="00EC4590" w:rsidRPr="004A0C9A" w:rsidRDefault="00EC4590" w:rsidP="00EC4590">
      <w:pPr>
        <w:pStyle w:val="NormalWeb"/>
        <w:spacing w:before="0" w:beforeAutospacing="0" w:after="167" w:afterAutospacing="0" w:line="335" w:lineRule="atLeast"/>
        <w:rPr>
          <w:rFonts w:asciiTheme="minorHAnsi" w:hAnsiTheme="minorHAnsi" w:cstheme="minorHAnsi"/>
          <w:color w:val="000000"/>
          <w:sz w:val="28"/>
          <w:szCs w:val="28"/>
        </w:rPr>
      </w:pPr>
      <w:r w:rsidRPr="004A0C9A">
        <w:rPr>
          <w:rFonts w:asciiTheme="minorHAnsi" w:hAnsiTheme="minorHAnsi" w:cstheme="minorHAnsi"/>
          <w:color w:val="000000"/>
          <w:sz w:val="28"/>
          <w:szCs w:val="28"/>
        </w:rPr>
        <w:t>Write a program to find the shortest and the longest word in a sentence and print them along with their length.</w:t>
      </w:r>
    </w:p>
    <w:p w:rsidR="00EC4590" w:rsidRPr="004A0C9A" w:rsidRDefault="00EC4590" w:rsidP="00EC4590">
      <w:pPr>
        <w:pStyle w:val="NormalWeb"/>
        <w:spacing w:before="0" w:beforeAutospacing="0" w:after="167" w:afterAutospacing="0" w:line="335" w:lineRule="atLeast"/>
        <w:rPr>
          <w:rFonts w:asciiTheme="minorHAnsi" w:hAnsiTheme="minorHAnsi" w:cstheme="minorHAnsi"/>
          <w:color w:val="000000"/>
          <w:sz w:val="28"/>
          <w:szCs w:val="28"/>
        </w:rPr>
      </w:pPr>
      <w:r w:rsidRPr="004A0C9A">
        <w:rPr>
          <w:rStyle w:val="Strong"/>
          <w:rFonts w:asciiTheme="minorHAnsi" w:hAnsiTheme="minorHAnsi" w:cstheme="minorHAnsi"/>
          <w:color w:val="000000"/>
          <w:sz w:val="28"/>
          <w:szCs w:val="28"/>
        </w:rPr>
        <w:t>Sample Input:</w:t>
      </w:r>
      <w:r w:rsidRPr="004A0C9A">
        <w:rPr>
          <w:rStyle w:val="apple-converted-space"/>
          <w:rFonts w:asciiTheme="minorHAnsi" w:hAnsiTheme="minorHAnsi" w:cstheme="minorHAnsi"/>
          <w:color w:val="000000"/>
          <w:sz w:val="28"/>
          <w:szCs w:val="28"/>
        </w:rPr>
        <w:t> </w:t>
      </w:r>
      <w:r w:rsidRPr="004A0C9A">
        <w:rPr>
          <w:rFonts w:asciiTheme="minorHAnsi" w:hAnsiTheme="minorHAnsi" w:cstheme="minorHAnsi"/>
          <w:color w:val="000000"/>
          <w:sz w:val="28"/>
          <w:szCs w:val="28"/>
        </w:rPr>
        <w:t>I am learning Java</w:t>
      </w:r>
      <w:r w:rsidRPr="004A0C9A">
        <w:rPr>
          <w:rFonts w:asciiTheme="minorHAnsi" w:hAnsiTheme="minorHAnsi" w:cstheme="minorHAnsi"/>
          <w:color w:val="000000"/>
          <w:sz w:val="28"/>
          <w:szCs w:val="28"/>
        </w:rPr>
        <w:br/>
      </w:r>
      <w:r w:rsidRPr="004A0C9A">
        <w:rPr>
          <w:rStyle w:val="Strong"/>
          <w:rFonts w:asciiTheme="minorHAnsi" w:hAnsiTheme="minorHAnsi" w:cstheme="minorHAnsi"/>
          <w:color w:val="000000"/>
          <w:sz w:val="28"/>
          <w:szCs w:val="28"/>
        </w:rPr>
        <w:t>Sample Output:</w:t>
      </w:r>
      <w:r w:rsidRPr="004A0C9A">
        <w:rPr>
          <w:rFonts w:asciiTheme="minorHAnsi" w:hAnsiTheme="minorHAnsi" w:cstheme="minorHAnsi"/>
          <w:color w:val="000000"/>
          <w:sz w:val="28"/>
          <w:szCs w:val="28"/>
        </w:rPr>
        <w:br/>
        <w:t>Shortest word = I</w:t>
      </w:r>
      <w:r w:rsidRPr="004A0C9A">
        <w:rPr>
          <w:rFonts w:asciiTheme="minorHAnsi" w:hAnsiTheme="minorHAnsi" w:cstheme="minorHAnsi"/>
          <w:color w:val="000000"/>
          <w:sz w:val="28"/>
          <w:szCs w:val="28"/>
        </w:rPr>
        <w:br/>
        <w:t>Length = 1</w:t>
      </w:r>
      <w:r w:rsidRPr="004A0C9A">
        <w:rPr>
          <w:rFonts w:asciiTheme="minorHAnsi" w:hAnsiTheme="minorHAnsi" w:cstheme="minorHAnsi"/>
          <w:color w:val="000000"/>
          <w:sz w:val="28"/>
          <w:szCs w:val="28"/>
        </w:rPr>
        <w:br/>
        <w:t>Longest word = learning</w:t>
      </w:r>
      <w:r w:rsidRPr="004A0C9A">
        <w:rPr>
          <w:rFonts w:asciiTheme="minorHAnsi" w:hAnsiTheme="minorHAnsi" w:cstheme="minorHAnsi"/>
          <w:color w:val="000000"/>
          <w:sz w:val="28"/>
          <w:szCs w:val="28"/>
        </w:rPr>
        <w:br/>
        <w:t>Length = 8</w:t>
      </w:r>
    </w:p>
    <w:p w:rsidR="00EC4590" w:rsidRPr="004A0C9A" w:rsidRDefault="00EC4590" w:rsidP="00EC4590">
      <w:pPr>
        <w:rPr>
          <w:rFonts w:cstheme="minorHAnsi"/>
          <w:sz w:val="28"/>
          <w:szCs w:val="28"/>
        </w:rPr>
      </w:pPr>
      <w:r w:rsidRPr="004A0C9A">
        <w:rPr>
          <w:rFonts w:cstheme="minorHAnsi"/>
          <w:color w:val="000000"/>
          <w:sz w:val="28"/>
          <w:szCs w:val="28"/>
        </w:rPr>
        <w:lastRenderedPageBreak/>
        <w:br/>
      </w:r>
      <w:r w:rsidRPr="004A0C9A">
        <w:rPr>
          <w:rFonts w:cstheme="minorHAnsi"/>
          <w:sz w:val="28"/>
          <w:szCs w:val="28"/>
        </w:rPr>
        <w:t>import java.io.*;</w:t>
      </w:r>
    </w:p>
    <w:p w:rsidR="00EC4590" w:rsidRPr="004A0C9A" w:rsidRDefault="00EC4590" w:rsidP="00EC4590">
      <w:pPr>
        <w:rPr>
          <w:rFonts w:cstheme="minorHAnsi"/>
          <w:sz w:val="28"/>
          <w:szCs w:val="28"/>
        </w:rPr>
      </w:pPr>
      <w:r w:rsidRPr="004A0C9A">
        <w:rPr>
          <w:rFonts w:cstheme="minorHAnsi"/>
          <w:sz w:val="28"/>
          <w:szCs w:val="28"/>
        </w:rPr>
        <w:t>class Short_long_word</w:t>
      </w:r>
    </w:p>
    <w:p w:rsidR="00EC4590" w:rsidRPr="004A0C9A" w:rsidRDefault="00EC4590" w:rsidP="00EC4590">
      <w:pPr>
        <w:rPr>
          <w:rFonts w:cstheme="minorHAnsi"/>
          <w:sz w:val="28"/>
          <w:szCs w:val="28"/>
        </w:rPr>
      </w:pPr>
      <w:r w:rsidRPr="004A0C9A">
        <w:rPr>
          <w:rFonts w:cstheme="minorHAnsi"/>
          <w:sz w:val="28"/>
          <w:szCs w:val="28"/>
        </w:rPr>
        <w:t>{</w:t>
      </w:r>
    </w:p>
    <w:p w:rsidR="00EC4590" w:rsidRPr="004A0C9A" w:rsidRDefault="00EC4590" w:rsidP="00EC4590">
      <w:pPr>
        <w:rPr>
          <w:rFonts w:cstheme="minorHAnsi"/>
          <w:sz w:val="28"/>
          <w:szCs w:val="28"/>
        </w:rPr>
      </w:pPr>
      <w:r w:rsidRPr="004A0C9A">
        <w:rPr>
          <w:rFonts w:cstheme="minorHAnsi"/>
          <w:sz w:val="28"/>
          <w:szCs w:val="28"/>
        </w:rPr>
        <w:t>public static void main(String args[])throws IOException</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BufferedReader br=new BufferedReader(new InputStreamReader(System.in));</w:t>
      </w:r>
    </w:p>
    <w:p w:rsidR="00EC4590" w:rsidRPr="004A0C9A" w:rsidRDefault="00EC4590" w:rsidP="00EC4590">
      <w:pPr>
        <w:rPr>
          <w:rFonts w:cstheme="minorHAnsi"/>
          <w:sz w:val="28"/>
          <w:szCs w:val="28"/>
        </w:rPr>
      </w:pPr>
      <w:r w:rsidRPr="004A0C9A">
        <w:rPr>
          <w:rFonts w:cstheme="minorHAnsi"/>
          <w:sz w:val="28"/>
          <w:szCs w:val="28"/>
        </w:rPr>
        <w:t xml:space="preserve">        System.out.print("Enter any sentence : "); //inputting the sentence</w:t>
      </w:r>
    </w:p>
    <w:p w:rsidR="00EC4590" w:rsidRPr="004A0C9A" w:rsidRDefault="00EC4590" w:rsidP="00EC4590">
      <w:pPr>
        <w:rPr>
          <w:rFonts w:cstheme="minorHAnsi"/>
          <w:sz w:val="28"/>
          <w:szCs w:val="28"/>
        </w:rPr>
      </w:pPr>
      <w:r w:rsidRPr="004A0C9A">
        <w:rPr>
          <w:rFonts w:cstheme="minorHAnsi"/>
          <w:sz w:val="28"/>
          <w:szCs w:val="28"/>
        </w:rPr>
        <w:t xml:space="preserve">        String s=br.readLine();</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s=s+" "; //adding a space at the end, to extract the last word also</w:t>
      </w:r>
    </w:p>
    <w:p w:rsidR="00EC4590" w:rsidRPr="004A0C9A" w:rsidRDefault="00EC4590" w:rsidP="00EC4590">
      <w:pPr>
        <w:rPr>
          <w:rFonts w:cstheme="minorHAnsi"/>
          <w:sz w:val="28"/>
          <w:szCs w:val="28"/>
        </w:rPr>
      </w:pPr>
      <w:r w:rsidRPr="004A0C9A">
        <w:rPr>
          <w:rFonts w:cstheme="minorHAnsi"/>
          <w:sz w:val="28"/>
          <w:szCs w:val="28"/>
        </w:rPr>
        <w:t xml:space="preserve">        int len=s.length(); //finding the length of the sentence</w:t>
      </w:r>
    </w:p>
    <w:p w:rsidR="00EC4590" w:rsidRPr="004A0C9A" w:rsidRDefault="00EC4590" w:rsidP="00EC4590">
      <w:pPr>
        <w:rPr>
          <w:rFonts w:cstheme="minorHAnsi"/>
          <w:sz w:val="28"/>
          <w:szCs w:val="28"/>
        </w:rPr>
      </w:pPr>
      <w:r w:rsidRPr="004A0C9A">
        <w:rPr>
          <w:rFonts w:cstheme="minorHAnsi"/>
          <w:sz w:val="28"/>
          <w:szCs w:val="28"/>
        </w:rPr>
        <w:t xml:space="preserve">        String x="",maxw="",minw="";</w:t>
      </w:r>
    </w:p>
    <w:p w:rsidR="00EC4590" w:rsidRPr="004A0C9A" w:rsidRDefault="00EC4590" w:rsidP="00EC4590">
      <w:pPr>
        <w:rPr>
          <w:rFonts w:cstheme="minorHAnsi"/>
          <w:sz w:val="28"/>
          <w:szCs w:val="28"/>
        </w:rPr>
      </w:pPr>
      <w:r w:rsidRPr="004A0C9A">
        <w:rPr>
          <w:rFonts w:cstheme="minorHAnsi"/>
          <w:sz w:val="28"/>
          <w:szCs w:val="28"/>
        </w:rPr>
        <w:t xml:space="preserve">        char ch;</w:t>
      </w:r>
    </w:p>
    <w:p w:rsidR="00EC4590" w:rsidRPr="004A0C9A" w:rsidRDefault="00EC4590" w:rsidP="00EC4590">
      <w:pPr>
        <w:rPr>
          <w:rFonts w:cstheme="minorHAnsi"/>
          <w:sz w:val="28"/>
          <w:szCs w:val="28"/>
        </w:rPr>
      </w:pPr>
      <w:r w:rsidRPr="004A0C9A">
        <w:rPr>
          <w:rFonts w:cstheme="minorHAnsi"/>
          <w:sz w:val="28"/>
          <w:szCs w:val="28"/>
        </w:rPr>
        <w:t xml:space="preserve">        int p,maxl=0,minl=len;</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for(int i=0;i&lt;len;i++)</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ch=s.charAt(i); //extracting characters of the string one at a time</w:t>
      </w:r>
    </w:p>
    <w:p w:rsidR="00EC4590" w:rsidRPr="004A0C9A" w:rsidRDefault="00EC4590" w:rsidP="00EC4590">
      <w:pPr>
        <w:rPr>
          <w:rFonts w:cstheme="minorHAnsi"/>
          <w:sz w:val="28"/>
          <w:szCs w:val="28"/>
        </w:rPr>
      </w:pPr>
      <w:r w:rsidRPr="004A0C9A">
        <w:rPr>
          <w:rFonts w:cstheme="minorHAnsi"/>
          <w:sz w:val="28"/>
          <w:szCs w:val="28"/>
        </w:rPr>
        <w:t xml:space="preserve">            if(ch!=' ')</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x=x+ch; //adding characters to form word if character is not space</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else</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p=x.length();</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if(p&lt;minl) //checking for minimum length</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minl=p;</w:t>
      </w:r>
    </w:p>
    <w:p w:rsidR="00EC4590" w:rsidRPr="004A0C9A" w:rsidRDefault="00EC4590" w:rsidP="00EC4590">
      <w:pPr>
        <w:rPr>
          <w:rFonts w:cstheme="minorHAnsi"/>
          <w:sz w:val="28"/>
          <w:szCs w:val="28"/>
        </w:rPr>
      </w:pPr>
      <w:r w:rsidRPr="004A0C9A">
        <w:rPr>
          <w:rFonts w:cstheme="minorHAnsi"/>
          <w:sz w:val="28"/>
          <w:szCs w:val="28"/>
        </w:rPr>
        <w:t xml:space="preserve">                    minw=x;</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if(p&gt;maxl) //checking for maximum length</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maxl=p;</w:t>
      </w:r>
    </w:p>
    <w:p w:rsidR="00EC4590" w:rsidRPr="004A0C9A" w:rsidRDefault="00EC4590" w:rsidP="00EC4590">
      <w:pPr>
        <w:rPr>
          <w:rFonts w:cstheme="minorHAnsi"/>
          <w:sz w:val="28"/>
          <w:szCs w:val="28"/>
        </w:rPr>
      </w:pPr>
      <w:r w:rsidRPr="004A0C9A">
        <w:rPr>
          <w:rFonts w:cstheme="minorHAnsi"/>
          <w:sz w:val="28"/>
          <w:szCs w:val="28"/>
        </w:rPr>
        <w:t xml:space="preserve">                    maxw=x;</w:t>
      </w:r>
    </w:p>
    <w:p w:rsidR="00EC4590" w:rsidRPr="004A0C9A" w:rsidRDefault="00EC4590" w:rsidP="00EC4590">
      <w:pPr>
        <w:rPr>
          <w:rFonts w:cstheme="minorHAnsi"/>
          <w:sz w:val="28"/>
          <w:szCs w:val="28"/>
        </w:rPr>
      </w:pPr>
      <w:r w:rsidRPr="004A0C9A">
        <w:rPr>
          <w:rFonts w:cstheme="minorHAnsi"/>
          <w:sz w:val="28"/>
          <w:szCs w:val="28"/>
        </w:rPr>
        <w:lastRenderedPageBreak/>
        <w:t xml:space="preserve">                }</w:t>
      </w:r>
    </w:p>
    <w:p w:rsidR="00EC4590" w:rsidRPr="004A0C9A" w:rsidRDefault="00EC4590" w:rsidP="00EC4590">
      <w:pPr>
        <w:rPr>
          <w:rFonts w:cstheme="minorHAnsi"/>
          <w:sz w:val="28"/>
          <w:szCs w:val="28"/>
        </w:rPr>
      </w:pPr>
      <w:r w:rsidRPr="004A0C9A">
        <w:rPr>
          <w:rFonts w:cstheme="minorHAnsi"/>
          <w:sz w:val="28"/>
          <w:szCs w:val="28"/>
        </w:rPr>
        <w:t xml:space="preserve">                x=""; //emptying the temporary variable to store next word</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 xml:space="preserve">        System.out.println("Shortest word = "+minw+"nLength = "+minl);</w:t>
      </w:r>
    </w:p>
    <w:p w:rsidR="00EC4590" w:rsidRPr="004A0C9A" w:rsidRDefault="00EC4590" w:rsidP="00EC4590">
      <w:pPr>
        <w:rPr>
          <w:rFonts w:cstheme="minorHAnsi"/>
          <w:sz w:val="28"/>
          <w:szCs w:val="28"/>
        </w:rPr>
      </w:pPr>
      <w:r w:rsidRPr="004A0C9A">
        <w:rPr>
          <w:rFonts w:cstheme="minorHAnsi"/>
          <w:sz w:val="28"/>
          <w:szCs w:val="28"/>
        </w:rPr>
        <w:t xml:space="preserve">        System.out.println("Longest word = "+maxw+"nLength = "+maxl);</w:t>
      </w:r>
    </w:p>
    <w:p w:rsidR="00EC4590" w:rsidRPr="004A0C9A" w:rsidRDefault="00EC4590" w:rsidP="00EC4590">
      <w:pPr>
        <w:rPr>
          <w:rFonts w:cstheme="minorHAnsi"/>
          <w:sz w:val="28"/>
          <w:szCs w:val="28"/>
        </w:rPr>
      </w:pPr>
      <w:r w:rsidRPr="004A0C9A">
        <w:rPr>
          <w:rFonts w:cstheme="minorHAnsi"/>
          <w:sz w:val="28"/>
          <w:szCs w:val="28"/>
        </w:rPr>
        <w:t xml:space="preserve">    }</w:t>
      </w:r>
    </w:p>
    <w:p w:rsidR="00EC4590" w:rsidRPr="004A0C9A" w:rsidRDefault="00EC4590" w:rsidP="00EC4590">
      <w:pPr>
        <w:rPr>
          <w:rFonts w:cstheme="minorHAnsi"/>
          <w:sz w:val="28"/>
          <w:szCs w:val="28"/>
        </w:rPr>
      </w:pPr>
      <w:r w:rsidRPr="004A0C9A">
        <w:rPr>
          <w:rFonts w:cstheme="minorHAnsi"/>
          <w:sz w:val="28"/>
          <w:szCs w:val="28"/>
        </w:rPr>
        <w:t>}</w:t>
      </w:r>
    </w:p>
    <w:p w:rsidR="00EC4590" w:rsidRPr="004A0C9A" w:rsidRDefault="00EC4590" w:rsidP="00EC4590">
      <w:pPr>
        <w:pBdr>
          <w:bottom w:val="single" w:sz="6" w:space="1" w:color="auto"/>
        </w:pBdr>
        <w:rPr>
          <w:rFonts w:cstheme="minorHAnsi"/>
          <w:sz w:val="28"/>
          <w:szCs w:val="28"/>
        </w:rPr>
      </w:pPr>
    </w:p>
    <w:p w:rsidR="00EC4590" w:rsidRPr="004A0C9A" w:rsidRDefault="00EC4590" w:rsidP="00EC4590">
      <w:pPr>
        <w:rPr>
          <w:rFonts w:cstheme="minorHAnsi"/>
          <w:sz w:val="28"/>
          <w:szCs w:val="28"/>
        </w:rPr>
      </w:pPr>
    </w:p>
    <w:p w:rsidR="00EC4590" w:rsidRPr="004A0C9A" w:rsidRDefault="00EC4590" w:rsidP="00EC4590">
      <w:pPr>
        <w:pStyle w:val="Heading4"/>
        <w:spacing w:before="167" w:beforeAutospacing="0" w:after="167" w:afterAutospacing="0" w:line="335" w:lineRule="atLeast"/>
        <w:rPr>
          <w:rFonts w:asciiTheme="minorHAnsi" w:hAnsiTheme="minorHAnsi" w:cstheme="minorHAnsi"/>
          <w:color w:val="000000"/>
          <w:sz w:val="28"/>
          <w:szCs w:val="28"/>
        </w:rPr>
      </w:pPr>
      <w:r w:rsidRPr="004A0C9A">
        <w:rPr>
          <w:rFonts w:asciiTheme="minorHAnsi" w:hAnsiTheme="minorHAnsi" w:cstheme="minorHAnsi"/>
          <w:color w:val="000000"/>
          <w:sz w:val="28"/>
          <w:szCs w:val="28"/>
          <w:u w:val="single"/>
        </w:rPr>
        <w:t>Question:</w:t>
      </w:r>
    </w:p>
    <w:p w:rsidR="00EC4590" w:rsidRPr="004A0C9A" w:rsidRDefault="00EC4590" w:rsidP="00EC4590">
      <w:pPr>
        <w:pStyle w:val="NormalWeb"/>
        <w:spacing w:before="0" w:beforeAutospacing="0" w:after="167" w:afterAutospacing="0" w:line="335" w:lineRule="atLeast"/>
        <w:jc w:val="both"/>
        <w:rPr>
          <w:rFonts w:asciiTheme="minorHAnsi" w:hAnsiTheme="minorHAnsi" w:cstheme="minorHAnsi"/>
          <w:color w:val="000000"/>
          <w:sz w:val="28"/>
          <w:szCs w:val="28"/>
        </w:rPr>
      </w:pPr>
      <w:r w:rsidRPr="004A0C9A">
        <w:rPr>
          <w:rFonts w:asciiTheme="minorHAnsi" w:hAnsiTheme="minorHAnsi" w:cstheme="minorHAnsi"/>
          <w:color w:val="000000"/>
          <w:sz w:val="28"/>
          <w:szCs w:val="28"/>
        </w:rPr>
        <w:t>A bank intends to design a program to display the denomination of an input amount, up to 5 digits. The available denomination with the bank are of rupees 1000 , 500 , 100 , 50 , 20 , 10 , 5 , 2 , and 1.</w:t>
      </w:r>
    </w:p>
    <w:p w:rsidR="00EC4590" w:rsidRPr="004A0C9A" w:rsidRDefault="00EC4590" w:rsidP="00EC4590">
      <w:pPr>
        <w:pStyle w:val="NormalWeb"/>
        <w:spacing w:before="0" w:beforeAutospacing="0" w:after="167" w:afterAutospacing="0" w:line="335" w:lineRule="atLeast"/>
        <w:jc w:val="both"/>
        <w:rPr>
          <w:rFonts w:asciiTheme="minorHAnsi" w:hAnsiTheme="minorHAnsi" w:cstheme="minorHAnsi"/>
          <w:color w:val="000000"/>
          <w:sz w:val="28"/>
          <w:szCs w:val="28"/>
        </w:rPr>
      </w:pPr>
      <w:r w:rsidRPr="004A0C9A">
        <w:rPr>
          <w:rFonts w:asciiTheme="minorHAnsi" w:hAnsiTheme="minorHAnsi" w:cstheme="minorHAnsi"/>
          <w:color w:val="000000"/>
          <w:sz w:val="28"/>
          <w:szCs w:val="28"/>
        </w:rPr>
        <w:t>Design a program to accept the amount from the user and display the break-up in descending order of denomination. (i.e. preference should be given to the highest denomination available) along with the total number of notes. [Note: Only the denomination used, should be displayed].</w:t>
      </w:r>
    </w:p>
    <w:p w:rsidR="00EC4590" w:rsidRPr="004A0C9A" w:rsidRDefault="00EC4590" w:rsidP="00EC4590">
      <w:pPr>
        <w:pStyle w:val="NormalWeb"/>
        <w:spacing w:before="0" w:beforeAutospacing="0" w:after="167" w:afterAutospacing="0" w:line="335" w:lineRule="atLeast"/>
        <w:rPr>
          <w:rFonts w:asciiTheme="minorHAnsi" w:hAnsiTheme="minorHAnsi" w:cstheme="minorHAnsi"/>
          <w:color w:val="000000"/>
          <w:sz w:val="28"/>
          <w:szCs w:val="28"/>
        </w:rPr>
      </w:pPr>
      <w:r w:rsidRPr="004A0C9A">
        <w:rPr>
          <w:rStyle w:val="Strong"/>
          <w:rFonts w:asciiTheme="minorHAnsi" w:hAnsiTheme="minorHAnsi" w:cstheme="minorHAnsi"/>
          <w:color w:val="000000"/>
          <w:sz w:val="28"/>
          <w:szCs w:val="28"/>
        </w:rPr>
        <w:t>Example:</w:t>
      </w:r>
    </w:p>
    <w:p w:rsidR="00EC4590" w:rsidRPr="004A0C9A" w:rsidRDefault="00EC4590" w:rsidP="00EC4590">
      <w:pPr>
        <w:pStyle w:val="NormalWeb"/>
        <w:spacing w:before="0" w:beforeAutospacing="0" w:after="167" w:afterAutospacing="0" w:line="335" w:lineRule="atLeast"/>
        <w:rPr>
          <w:rFonts w:asciiTheme="minorHAnsi" w:hAnsiTheme="minorHAnsi" w:cstheme="minorHAnsi"/>
          <w:color w:val="000000"/>
          <w:sz w:val="28"/>
          <w:szCs w:val="28"/>
        </w:rPr>
      </w:pPr>
      <w:r w:rsidRPr="004A0C9A">
        <w:rPr>
          <w:rStyle w:val="Strong"/>
          <w:rFonts w:asciiTheme="minorHAnsi" w:hAnsiTheme="minorHAnsi" w:cstheme="minorHAnsi"/>
          <w:color w:val="000000"/>
          <w:sz w:val="28"/>
          <w:szCs w:val="28"/>
        </w:rPr>
        <w:t>INPUT</w:t>
      </w:r>
      <w:r w:rsidRPr="004A0C9A">
        <w:rPr>
          <w:rFonts w:asciiTheme="minorHAnsi" w:hAnsiTheme="minorHAnsi" w:cstheme="minorHAnsi"/>
          <w:color w:val="000000"/>
          <w:sz w:val="28"/>
          <w:szCs w:val="28"/>
        </w:rPr>
        <w:t>:   14788</w:t>
      </w:r>
    </w:p>
    <w:p w:rsidR="00EC4590" w:rsidRPr="004A0C9A" w:rsidRDefault="00EC4590" w:rsidP="00EC4590">
      <w:pPr>
        <w:pStyle w:val="NormalWeb"/>
        <w:spacing w:before="0" w:beforeAutospacing="0" w:after="167" w:afterAutospacing="0" w:line="335" w:lineRule="atLeast"/>
        <w:rPr>
          <w:rFonts w:asciiTheme="minorHAnsi" w:hAnsiTheme="minorHAnsi" w:cstheme="minorHAnsi"/>
          <w:color w:val="000000"/>
          <w:sz w:val="28"/>
          <w:szCs w:val="28"/>
        </w:rPr>
      </w:pPr>
      <w:r w:rsidRPr="004A0C9A">
        <w:rPr>
          <w:rStyle w:val="Strong"/>
          <w:rFonts w:asciiTheme="minorHAnsi" w:hAnsiTheme="minorHAnsi" w:cstheme="minorHAnsi"/>
          <w:color w:val="000000"/>
          <w:sz w:val="28"/>
          <w:szCs w:val="28"/>
        </w:rPr>
        <w:t>OUTPUT</w:t>
      </w:r>
      <w:r w:rsidRPr="004A0C9A">
        <w:rPr>
          <w:rFonts w:asciiTheme="minorHAnsi" w:hAnsiTheme="minorHAnsi" w:cstheme="minorHAnsi"/>
          <w:color w:val="000000"/>
          <w:sz w:val="28"/>
          <w:szCs w:val="28"/>
        </w:rPr>
        <w:t>:</w:t>
      </w:r>
    </w:p>
    <w:p w:rsidR="00EC4590" w:rsidRPr="004A0C9A" w:rsidRDefault="00EC4590" w:rsidP="00EC4590">
      <w:pPr>
        <w:pStyle w:val="NormalWeb"/>
        <w:spacing w:before="0" w:beforeAutospacing="0" w:after="167" w:afterAutospacing="0" w:line="335" w:lineRule="atLeast"/>
        <w:rPr>
          <w:rFonts w:asciiTheme="minorHAnsi" w:hAnsiTheme="minorHAnsi" w:cstheme="minorHAnsi"/>
          <w:color w:val="000000"/>
          <w:sz w:val="28"/>
          <w:szCs w:val="28"/>
        </w:rPr>
      </w:pPr>
      <w:r w:rsidRPr="004A0C9A">
        <w:rPr>
          <w:rFonts w:asciiTheme="minorHAnsi" w:hAnsiTheme="minorHAnsi" w:cstheme="minorHAnsi"/>
          <w:color w:val="000000"/>
          <w:sz w:val="28"/>
          <w:szCs w:val="28"/>
        </w:rPr>
        <w:t>DENOMINATIONS:</w:t>
      </w:r>
    </w:p>
    <w:p w:rsidR="00EC4590" w:rsidRPr="004A0C9A" w:rsidRDefault="00EC4590" w:rsidP="00EC4590">
      <w:pPr>
        <w:pStyle w:val="NormalWeb"/>
        <w:spacing w:before="0" w:beforeAutospacing="0" w:after="167" w:afterAutospacing="0" w:line="335" w:lineRule="atLeast"/>
        <w:rPr>
          <w:rFonts w:asciiTheme="minorHAnsi" w:hAnsiTheme="minorHAnsi" w:cstheme="minorHAnsi"/>
          <w:color w:val="000000"/>
          <w:sz w:val="28"/>
          <w:szCs w:val="28"/>
        </w:rPr>
      </w:pPr>
      <w:r w:rsidRPr="004A0C9A">
        <w:rPr>
          <w:rFonts w:asciiTheme="minorHAnsi" w:hAnsiTheme="minorHAnsi" w:cstheme="minorHAnsi"/>
          <w:color w:val="000000"/>
          <w:sz w:val="28"/>
          <w:szCs w:val="28"/>
        </w:rPr>
        <w:t>1000     x     14    =   14000</w:t>
      </w:r>
      <w:r w:rsidRPr="004A0C9A">
        <w:rPr>
          <w:rFonts w:asciiTheme="minorHAnsi" w:hAnsiTheme="minorHAnsi" w:cstheme="minorHAnsi"/>
          <w:color w:val="000000"/>
          <w:sz w:val="28"/>
          <w:szCs w:val="28"/>
        </w:rPr>
        <w:br/>
        <w:t>500       x     1      =   500</w:t>
      </w:r>
      <w:r w:rsidRPr="004A0C9A">
        <w:rPr>
          <w:rFonts w:asciiTheme="minorHAnsi" w:hAnsiTheme="minorHAnsi" w:cstheme="minorHAnsi"/>
          <w:color w:val="000000"/>
          <w:sz w:val="28"/>
          <w:szCs w:val="28"/>
        </w:rPr>
        <w:br/>
        <w:t>100       x     3      =   300</w:t>
      </w:r>
      <w:r w:rsidRPr="004A0C9A">
        <w:rPr>
          <w:rFonts w:asciiTheme="minorHAnsi" w:hAnsiTheme="minorHAnsi" w:cstheme="minorHAnsi"/>
          <w:color w:val="000000"/>
          <w:sz w:val="28"/>
          <w:szCs w:val="28"/>
        </w:rPr>
        <w:br/>
        <w:t>50         x     1      =   50</w:t>
      </w:r>
      <w:r w:rsidRPr="004A0C9A">
        <w:rPr>
          <w:rFonts w:asciiTheme="minorHAnsi" w:hAnsiTheme="minorHAnsi" w:cstheme="minorHAnsi"/>
          <w:color w:val="000000"/>
          <w:sz w:val="28"/>
          <w:szCs w:val="28"/>
        </w:rPr>
        <w:br/>
        <w:t>20         x     1      =   20</w:t>
      </w:r>
      <w:r w:rsidRPr="004A0C9A">
        <w:rPr>
          <w:rFonts w:asciiTheme="minorHAnsi" w:hAnsiTheme="minorHAnsi" w:cstheme="minorHAnsi"/>
          <w:color w:val="000000"/>
          <w:sz w:val="28"/>
          <w:szCs w:val="28"/>
        </w:rPr>
        <w:br/>
        <w:t>10         x     1      =   10</w:t>
      </w:r>
      <w:r w:rsidRPr="004A0C9A">
        <w:rPr>
          <w:rFonts w:asciiTheme="minorHAnsi" w:hAnsiTheme="minorHAnsi" w:cstheme="minorHAnsi"/>
          <w:color w:val="000000"/>
          <w:sz w:val="28"/>
          <w:szCs w:val="28"/>
        </w:rPr>
        <w:br/>
        <w:t>5           x     1      =   5</w:t>
      </w:r>
      <w:r w:rsidRPr="004A0C9A">
        <w:rPr>
          <w:rFonts w:asciiTheme="minorHAnsi" w:hAnsiTheme="minorHAnsi" w:cstheme="minorHAnsi"/>
          <w:color w:val="000000"/>
          <w:sz w:val="28"/>
          <w:szCs w:val="28"/>
        </w:rPr>
        <w:br/>
        <w:t>2           x     1      =   2</w:t>
      </w:r>
      <w:r w:rsidRPr="004A0C9A">
        <w:rPr>
          <w:rFonts w:asciiTheme="minorHAnsi" w:hAnsiTheme="minorHAnsi" w:cstheme="minorHAnsi"/>
          <w:color w:val="000000"/>
          <w:sz w:val="28"/>
          <w:szCs w:val="28"/>
        </w:rPr>
        <w:br/>
        <w:t>1           x     1      =   1</w:t>
      </w:r>
      <w:r w:rsidRPr="004A0C9A">
        <w:rPr>
          <w:rFonts w:asciiTheme="minorHAnsi" w:hAnsiTheme="minorHAnsi" w:cstheme="minorHAnsi"/>
          <w:color w:val="000000"/>
          <w:sz w:val="28"/>
          <w:szCs w:val="28"/>
        </w:rPr>
        <w:br/>
        <w:t>————————————–</w:t>
      </w:r>
      <w:r w:rsidRPr="004A0C9A">
        <w:rPr>
          <w:rFonts w:asciiTheme="minorHAnsi" w:hAnsiTheme="minorHAnsi" w:cstheme="minorHAnsi"/>
          <w:color w:val="000000"/>
          <w:sz w:val="28"/>
          <w:szCs w:val="28"/>
        </w:rPr>
        <w:br/>
        <w:t>TOTAL                =   14788</w:t>
      </w:r>
      <w:r w:rsidRPr="004A0C9A">
        <w:rPr>
          <w:rFonts w:asciiTheme="minorHAnsi" w:hAnsiTheme="minorHAnsi" w:cstheme="minorHAnsi"/>
          <w:color w:val="000000"/>
          <w:sz w:val="28"/>
          <w:szCs w:val="28"/>
        </w:rPr>
        <w:br/>
        <w:t>————————————–</w:t>
      </w:r>
      <w:r w:rsidRPr="004A0C9A">
        <w:rPr>
          <w:rFonts w:asciiTheme="minorHAnsi" w:hAnsiTheme="minorHAnsi" w:cstheme="minorHAnsi"/>
          <w:color w:val="000000"/>
          <w:sz w:val="28"/>
          <w:szCs w:val="28"/>
        </w:rPr>
        <w:br/>
        <w:t>Total Number of Notes = 23</w:t>
      </w:r>
    </w:p>
    <w:p w:rsidR="00EC4590" w:rsidRPr="004A0C9A" w:rsidRDefault="00EC4590" w:rsidP="00EC4590">
      <w:pPr>
        <w:pStyle w:val="NormalWeb"/>
        <w:spacing w:before="0" w:beforeAutospacing="0" w:after="167" w:afterAutospacing="0" w:line="335" w:lineRule="atLeast"/>
        <w:jc w:val="both"/>
        <w:rPr>
          <w:rFonts w:asciiTheme="minorHAnsi" w:hAnsiTheme="minorHAnsi" w:cstheme="minorHAnsi"/>
          <w:color w:val="000000"/>
          <w:sz w:val="28"/>
          <w:szCs w:val="28"/>
        </w:rPr>
      </w:pPr>
      <w:r w:rsidRPr="004A0C9A">
        <w:rPr>
          <w:rFonts w:asciiTheme="minorHAnsi" w:hAnsiTheme="minorHAnsi" w:cstheme="minorHAnsi"/>
          <w:color w:val="000000"/>
          <w:sz w:val="28"/>
          <w:szCs w:val="28"/>
        </w:rPr>
        <w:t>[</w:t>
      </w:r>
      <w:r w:rsidRPr="004A0C9A">
        <w:rPr>
          <w:rStyle w:val="Strong"/>
          <w:rFonts w:asciiTheme="minorHAnsi" w:hAnsiTheme="minorHAnsi" w:cstheme="minorHAnsi"/>
          <w:color w:val="000000"/>
          <w:sz w:val="28"/>
          <w:szCs w:val="28"/>
        </w:rPr>
        <w:t>Note:</w:t>
      </w:r>
      <w:r w:rsidRPr="004A0C9A">
        <w:rPr>
          <w:rStyle w:val="apple-converted-space"/>
          <w:rFonts w:asciiTheme="minorHAnsi" w:hAnsiTheme="minorHAnsi" w:cstheme="minorHAnsi"/>
          <w:color w:val="000000"/>
          <w:sz w:val="28"/>
          <w:szCs w:val="28"/>
        </w:rPr>
        <w:t> </w:t>
      </w:r>
      <w:r w:rsidRPr="004A0C9A">
        <w:rPr>
          <w:rFonts w:asciiTheme="minorHAnsi" w:hAnsiTheme="minorHAnsi" w:cstheme="minorHAnsi"/>
          <w:color w:val="000000"/>
          <w:sz w:val="28"/>
          <w:szCs w:val="28"/>
        </w:rPr>
        <w:t>This question came in ISC 2010 Practical Examination with a little addition of printing the amount in words according to the digits. Like, for 14788, it should print One Four Seven Eight Eight.]</w:t>
      </w:r>
    </w:p>
    <w:p w:rsidR="004A0C9A" w:rsidRPr="004A0C9A" w:rsidRDefault="00EC4590" w:rsidP="004A0C9A">
      <w:pPr>
        <w:rPr>
          <w:rFonts w:cstheme="minorHAnsi"/>
          <w:sz w:val="28"/>
          <w:szCs w:val="28"/>
        </w:rPr>
      </w:pPr>
      <w:r w:rsidRPr="004A0C9A">
        <w:rPr>
          <w:rFonts w:cstheme="minorHAnsi"/>
          <w:color w:val="000000"/>
          <w:sz w:val="28"/>
          <w:szCs w:val="28"/>
        </w:rPr>
        <w:br/>
      </w:r>
      <w:r w:rsidRPr="004A0C9A">
        <w:rPr>
          <w:rFonts w:cstheme="minorHAnsi"/>
          <w:color w:val="000000"/>
          <w:sz w:val="28"/>
          <w:szCs w:val="28"/>
        </w:rPr>
        <w:br/>
      </w:r>
      <w:r w:rsidR="004A0C9A" w:rsidRPr="004A0C9A">
        <w:rPr>
          <w:rFonts w:cstheme="minorHAnsi"/>
          <w:sz w:val="28"/>
          <w:szCs w:val="28"/>
        </w:rPr>
        <w:t>import java.io.*;</w:t>
      </w:r>
    </w:p>
    <w:p w:rsidR="004A0C9A" w:rsidRPr="004A0C9A" w:rsidRDefault="004A0C9A" w:rsidP="004A0C9A">
      <w:pPr>
        <w:rPr>
          <w:rFonts w:cstheme="minorHAnsi"/>
          <w:sz w:val="28"/>
          <w:szCs w:val="28"/>
        </w:rPr>
      </w:pPr>
      <w:r w:rsidRPr="004A0C9A">
        <w:rPr>
          <w:rFonts w:cstheme="minorHAnsi"/>
          <w:sz w:val="28"/>
          <w:szCs w:val="28"/>
        </w:rPr>
        <w:t xml:space="preserve"> class Denominations</w:t>
      </w:r>
    </w:p>
    <w:p w:rsidR="004A0C9A" w:rsidRPr="004A0C9A" w:rsidRDefault="004A0C9A" w:rsidP="004A0C9A">
      <w:pPr>
        <w:rPr>
          <w:rFonts w:cstheme="minorHAnsi"/>
          <w:sz w:val="28"/>
          <w:szCs w:val="28"/>
        </w:rPr>
      </w:pPr>
      <w:r w:rsidRPr="004A0C9A">
        <w:rPr>
          <w:rFonts w:cstheme="minorHAnsi"/>
          <w:sz w:val="28"/>
          <w:szCs w:val="28"/>
        </w:rPr>
        <w:t xml:space="preserve"> {</w:t>
      </w:r>
    </w:p>
    <w:p w:rsidR="004A0C9A" w:rsidRPr="004A0C9A" w:rsidRDefault="004A0C9A" w:rsidP="004A0C9A">
      <w:pPr>
        <w:rPr>
          <w:rFonts w:cstheme="minorHAnsi"/>
          <w:sz w:val="28"/>
          <w:szCs w:val="28"/>
        </w:rPr>
      </w:pPr>
      <w:r w:rsidRPr="004A0C9A">
        <w:rPr>
          <w:rFonts w:cstheme="minorHAnsi"/>
          <w:sz w:val="28"/>
          <w:szCs w:val="28"/>
        </w:rPr>
        <w:t xml:space="preserve"> public static void main(String args[])throws IOException</w:t>
      </w:r>
    </w:p>
    <w:p w:rsidR="004A0C9A" w:rsidRPr="004A0C9A" w:rsidRDefault="004A0C9A" w:rsidP="004A0C9A">
      <w:pPr>
        <w:rPr>
          <w:rFonts w:cstheme="minorHAnsi"/>
          <w:sz w:val="28"/>
          <w:szCs w:val="28"/>
        </w:rPr>
      </w:pPr>
      <w:r w:rsidRPr="004A0C9A">
        <w:rPr>
          <w:rFonts w:cstheme="minorHAnsi"/>
          <w:sz w:val="28"/>
          <w:szCs w:val="28"/>
        </w:rPr>
        <w:t xml:space="preserve"> {</w:t>
      </w:r>
    </w:p>
    <w:p w:rsidR="004A0C9A" w:rsidRPr="004A0C9A" w:rsidRDefault="004A0C9A" w:rsidP="004A0C9A">
      <w:pPr>
        <w:rPr>
          <w:rFonts w:cstheme="minorHAnsi"/>
          <w:sz w:val="28"/>
          <w:szCs w:val="28"/>
        </w:rPr>
      </w:pPr>
      <w:r w:rsidRPr="004A0C9A">
        <w:rPr>
          <w:rFonts w:cstheme="minorHAnsi"/>
          <w:sz w:val="28"/>
          <w:szCs w:val="28"/>
        </w:rPr>
        <w:t xml:space="preserve"> BufferedReader br=new BufferedReader(new InputStreamReader(System.in));</w:t>
      </w:r>
    </w:p>
    <w:p w:rsidR="004A0C9A" w:rsidRPr="004A0C9A" w:rsidRDefault="004A0C9A" w:rsidP="004A0C9A">
      <w:pPr>
        <w:rPr>
          <w:rFonts w:cstheme="minorHAnsi"/>
          <w:sz w:val="28"/>
          <w:szCs w:val="28"/>
        </w:rPr>
      </w:pPr>
      <w:r w:rsidRPr="004A0C9A">
        <w:rPr>
          <w:rFonts w:cstheme="minorHAnsi"/>
          <w:sz w:val="28"/>
          <w:szCs w:val="28"/>
        </w:rPr>
        <w:t xml:space="preserve"> int den[]={1000,500,100,50,20,10,5,2,1}; //storing all the denominations in an array</w:t>
      </w:r>
    </w:p>
    <w:p w:rsidR="004A0C9A" w:rsidRPr="004A0C9A" w:rsidRDefault="004A0C9A" w:rsidP="004A0C9A">
      <w:pPr>
        <w:rPr>
          <w:rFonts w:cstheme="minorHAnsi"/>
          <w:sz w:val="28"/>
          <w:szCs w:val="28"/>
        </w:rPr>
      </w:pPr>
      <w:r w:rsidRPr="004A0C9A">
        <w:rPr>
          <w:rFonts w:cstheme="minorHAnsi"/>
          <w:sz w:val="28"/>
          <w:szCs w:val="28"/>
        </w:rPr>
        <w:t xml:space="preserve"> System.out.print("Enter any Amount: "); //Entering an amount</w:t>
      </w:r>
    </w:p>
    <w:p w:rsidR="004A0C9A" w:rsidRPr="004A0C9A" w:rsidRDefault="004A0C9A" w:rsidP="004A0C9A">
      <w:pPr>
        <w:rPr>
          <w:rFonts w:cstheme="minorHAnsi"/>
          <w:sz w:val="28"/>
          <w:szCs w:val="28"/>
        </w:rPr>
      </w:pPr>
      <w:r w:rsidRPr="004A0C9A">
        <w:rPr>
          <w:rFonts w:cstheme="minorHAnsi"/>
          <w:sz w:val="28"/>
          <w:szCs w:val="28"/>
        </w:rPr>
        <w:lastRenderedPageBreak/>
        <w:t xml:space="preserve"> int amount=Integer.parseInt(br.readLine());</w:t>
      </w:r>
    </w:p>
    <w:p w:rsidR="004A0C9A" w:rsidRPr="004A0C9A" w:rsidRDefault="004A0C9A" w:rsidP="004A0C9A">
      <w:pPr>
        <w:rPr>
          <w:rFonts w:cstheme="minorHAnsi"/>
          <w:sz w:val="28"/>
          <w:szCs w:val="28"/>
        </w:rPr>
      </w:pPr>
      <w:r w:rsidRPr="004A0C9A">
        <w:rPr>
          <w:rFonts w:cstheme="minorHAnsi"/>
          <w:sz w:val="28"/>
          <w:szCs w:val="28"/>
        </w:rPr>
        <w:t xml:space="preserve"> </w:t>
      </w:r>
    </w:p>
    <w:p w:rsidR="004A0C9A" w:rsidRPr="004A0C9A" w:rsidRDefault="004A0C9A" w:rsidP="004A0C9A">
      <w:pPr>
        <w:rPr>
          <w:rFonts w:cstheme="minorHAnsi"/>
          <w:sz w:val="28"/>
          <w:szCs w:val="28"/>
        </w:rPr>
      </w:pPr>
      <w:r w:rsidRPr="004A0C9A">
        <w:rPr>
          <w:rFonts w:cstheme="minorHAnsi"/>
          <w:sz w:val="28"/>
          <w:szCs w:val="28"/>
        </w:rPr>
        <w:t xml:space="preserve"> int copy=amount; //Making a copy of the amount</w:t>
      </w:r>
    </w:p>
    <w:p w:rsidR="004A0C9A" w:rsidRPr="004A0C9A" w:rsidRDefault="004A0C9A" w:rsidP="004A0C9A">
      <w:pPr>
        <w:rPr>
          <w:rFonts w:cstheme="minorHAnsi"/>
          <w:sz w:val="28"/>
          <w:szCs w:val="28"/>
        </w:rPr>
      </w:pPr>
      <w:r w:rsidRPr="004A0C9A">
        <w:rPr>
          <w:rFonts w:cstheme="minorHAnsi"/>
          <w:sz w:val="28"/>
          <w:szCs w:val="28"/>
        </w:rPr>
        <w:t xml:space="preserve"> int totalNotes=0,count=0;</w:t>
      </w:r>
    </w:p>
    <w:p w:rsidR="004A0C9A" w:rsidRPr="004A0C9A" w:rsidRDefault="004A0C9A" w:rsidP="004A0C9A">
      <w:pPr>
        <w:rPr>
          <w:rFonts w:cstheme="minorHAnsi"/>
          <w:sz w:val="28"/>
          <w:szCs w:val="28"/>
        </w:rPr>
      </w:pPr>
      <w:r w:rsidRPr="004A0C9A">
        <w:rPr>
          <w:rFonts w:cstheme="minorHAnsi"/>
          <w:sz w:val="28"/>
          <w:szCs w:val="28"/>
        </w:rPr>
        <w:t xml:space="preserve"> </w:t>
      </w:r>
    </w:p>
    <w:p w:rsidR="004A0C9A" w:rsidRPr="004A0C9A" w:rsidRDefault="004A0C9A" w:rsidP="004A0C9A">
      <w:pPr>
        <w:rPr>
          <w:rFonts w:cstheme="minorHAnsi"/>
          <w:sz w:val="28"/>
          <w:szCs w:val="28"/>
        </w:rPr>
      </w:pPr>
      <w:r w:rsidRPr="004A0C9A">
        <w:rPr>
          <w:rFonts w:cstheme="minorHAnsi"/>
          <w:sz w:val="28"/>
          <w:szCs w:val="28"/>
        </w:rPr>
        <w:t xml:space="preserve"> System.out.println("\nDENOMINATIONS: \n");</w:t>
      </w:r>
    </w:p>
    <w:p w:rsidR="004A0C9A" w:rsidRPr="004A0C9A" w:rsidRDefault="004A0C9A" w:rsidP="004A0C9A">
      <w:pPr>
        <w:rPr>
          <w:rFonts w:cstheme="minorHAnsi"/>
          <w:sz w:val="28"/>
          <w:szCs w:val="28"/>
        </w:rPr>
      </w:pPr>
      <w:r w:rsidRPr="004A0C9A">
        <w:rPr>
          <w:rFonts w:cstheme="minorHAnsi"/>
          <w:sz w:val="28"/>
          <w:szCs w:val="28"/>
        </w:rPr>
        <w:t xml:space="preserve"> </w:t>
      </w:r>
    </w:p>
    <w:p w:rsidR="004A0C9A" w:rsidRPr="004A0C9A" w:rsidRDefault="004A0C9A" w:rsidP="004A0C9A">
      <w:pPr>
        <w:rPr>
          <w:rFonts w:cstheme="minorHAnsi"/>
          <w:sz w:val="28"/>
          <w:szCs w:val="28"/>
        </w:rPr>
      </w:pPr>
      <w:r w:rsidRPr="004A0C9A">
        <w:rPr>
          <w:rFonts w:cstheme="minorHAnsi"/>
          <w:sz w:val="28"/>
          <w:szCs w:val="28"/>
        </w:rPr>
        <w:t xml:space="preserve"> for(int i=0;i&lt;9;i++) //Since there are 9 different types of notes, hence we check for each note.</w:t>
      </w:r>
    </w:p>
    <w:p w:rsidR="004A0C9A" w:rsidRPr="004A0C9A" w:rsidRDefault="004A0C9A" w:rsidP="004A0C9A">
      <w:pPr>
        <w:rPr>
          <w:rFonts w:cstheme="minorHAnsi"/>
          <w:sz w:val="28"/>
          <w:szCs w:val="28"/>
        </w:rPr>
      </w:pPr>
      <w:r w:rsidRPr="004A0C9A">
        <w:rPr>
          <w:rFonts w:cstheme="minorHAnsi"/>
          <w:sz w:val="28"/>
          <w:szCs w:val="28"/>
        </w:rPr>
        <w:t xml:space="preserve"> {</w:t>
      </w:r>
    </w:p>
    <w:p w:rsidR="004A0C9A" w:rsidRPr="004A0C9A" w:rsidRDefault="004A0C9A" w:rsidP="004A0C9A">
      <w:pPr>
        <w:rPr>
          <w:rFonts w:cstheme="minorHAnsi"/>
          <w:sz w:val="28"/>
          <w:szCs w:val="28"/>
        </w:rPr>
      </w:pPr>
      <w:r w:rsidRPr="004A0C9A">
        <w:rPr>
          <w:rFonts w:cstheme="minorHAnsi"/>
          <w:sz w:val="28"/>
          <w:szCs w:val="28"/>
        </w:rPr>
        <w:t xml:space="preserve"> count=amount/den[i]; // counting number of den[i] notes</w:t>
      </w:r>
    </w:p>
    <w:p w:rsidR="004A0C9A" w:rsidRPr="004A0C9A" w:rsidRDefault="004A0C9A" w:rsidP="004A0C9A">
      <w:pPr>
        <w:rPr>
          <w:rFonts w:cstheme="minorHAnsi"/>
          <w:sz w:val="28"/>
          <w:szCs w:val="28"/>
        </w:rPr>
      </w:pPr>
      <w:r w:rsidRPr="004A0C9A">
        <w:rPr>
          <w:rFonts w:cstheme="minorHAnsi"/>
          <w:sz w:val="28"/>
          <w:szCs w:val="28"/>
        </w:rPr>
        <w:t xml:space="preserve"> if(count!=0) //printing that denomination if the count is not zero</w:t>
      </w:r>
    </w:p>
    <w:p w:rsidR="004A0C9A" w:rsidRPr="004A0C9A" w:rsidRDefault="004A0C9A" w:rsidP="004A0C9A">
      <w:pPr>
        <w:rPr>
          <w:rFonts w:cstheme="minorHAnsi"/>
          <w:sz w:val="28"/>
          <w:szCs w:val="28"/>
        </w:rPr>
      </w:pPr>
      <w:r w:rsidRPr="004A0C9A">
        <w:rPr>
          <w:rFonts w:cstheme="minorHAnsi"/>
          <w:sz w:val="28"/>
          <w:szCs w:val="28"/>
        </w:rPr>
        <w:t xml:space="preserve"> {</w:t>
      </w:r>
    </w:p>
    <w:p w:rsidR="004A0C9A" w:rsidRPr="004A0C9A" w:rsidRDefault="004A0C9A" w:rsidP="004A0C9A">
      <w:pPr>
        <w:rPr>
          <w:rFonts w:cstheme="minorHAnsi"/>
          <w:sz w:val="28"/>
          <w:szCs w:val="28"/>
        </w:rPr>
      </w:pPr>
      <w:r w:rsidRPr="004A0C9A">
        <w:rPr>
          <w:rFonts w:cstheme="minorHAnsi"/>
          <w:sz w:val="28"/>
          <w:szCs w:val="28"/>
        </w:rPr>
        <w:t xml:space="preserve"> System.out.println(den[i]+"\tx\t"+count+"\t= "+den[i]*count);</w:t>
      </w:r>
    </w:p>
    <w:p w:rsidR="004A0C9A" w:rsidRPr="004A0C9A" w:rsidRDefault="004A0C9A" w:rsidP="004A0C9A">
      <w:pPr>
        <w:rPr>
          <w:rFonts w:cstheme="minorHAnsi"/>
          <w:sz w:val="28"/>
          <w:szCs w:val="28"/>
        </w:rPr>
      </w:pPr>
      <w:r w:rsidRPr="004A0C9A">
        <w:rPr>
          <w:rFonts w:cstheme="minorHAnsi"/>
          <w:sz w:val="28"/>
          <w:szCs w:val="28"/>
        </w:rPr>
        <w:t xml:space="preserve"> }</w:t>
      </w:r>
    </w:p>
    <w:p w:rsidR="004A0C9A" w:rsidRPr="004A0C9A" w:rsidRDefault="004A0C9A" w:rsidP="004A0C9A">
      <w:pPr>
        <w:rPr>
          <w:rFonts w:cstheme="minorHAnsi"/>
          <w:sz w:val="28"/>
          <w:szCs w:val="28"/>
        </w:rPr>
      </w:pPr>
      <w:r w:rsidRPr="004A0C9A">
        <w:rPr>
          <w:rFonts w:cstheme="minorHAnsi"/>
          <w:sz w:val="28"/>
          <w:szCs w:val="28"/>
        </w:rPr>
        <w:t xml:space="preserve"> totalNotes=totalNotes+count; //finding the total number of notes</w:t>
      </w:r>
    </w:p>
    <w:p w:rsidR="004A0C9A" w:rsidRPr="004A0C9A" w:rsidRDefault="004A0C9A" w:rsidP="004A0C9A">
      <w:pPr>
        <w:rPr>
          <w:rFonts w:cstheme="minorHAnsi"/>
          <w:sz w:val="28"/>
          <w:szCs w:val="28"/>
        </w:rPr>
      </w:pPr>
      <w:r w:rsidRPr="004A0C9A">
        <w:rPr>
          <w:rFonts w:cstheme="minorHAnsi"/>
          <w:sz w:val="28"/>
          <w:szCs w:val="28"/>
        </w:rPr>
        <w:t xml:space="preserve"> amount=amount%den[i]; //finding the remaining amount whose denomination is to be found</w:t>
      </w:r>
    </w:p>
    <w:p w:rsidR="004A0C9A" w:rsidRPr="004A0C9A" w:rsidRDefault="004A0C9A" w:rsidP="004A0C9A">
      <w:pPr>
        <w:rPr>
          <w:rFonts w:cstheme="minorHAnsi"/>
          <w:sz w:val="28"/>
          <w:szCs w:val="28"/>
        </w:rPr>
      </w:pPr>
      <w:r w:rsidRPr="004A0C9A">
        <w:rPr>
          <w:rFonts w:cstheme="minorHAnsi"/>
          <w:sz w:val="28"/>
          <w:szCs w:val="28"/>
        </w:rPr>
        <w:t xml:space="preserve"> }</w:t>
      </w:r>
    </w:p>
    <w:p w:rsidR="004A0C9A" w:rsidRPr="004A0C9A" w:rsidRDefault="004A0C9A" w:rsidP="004A0C9A">
      <w:pPr>
        <w:rPr>
          <w:rFonts w:cstheme="minorHAnsi"/>
          <w:sz w:val="28"/>
          <w:szCs w:val="28"/>
        </w:rPr>
      </w:pPr>
      <w:r w:rsidRPr="004A0C9A">
        <w:rPr>
          <w:rFonts w:cstheme="minorHAnsi"/>
          <w:sz w:val="28"/>
          <w:szCs w:val="28"/>
        </w:rPr>
        <w:t xml:space="preserve"> </w:t>
      </w:r>
    </w:p>
    <w:p w:rsidR="004A0C9A" w:rsidRPr="004A0C9A" w:rsidRDefault="004A0C9A" w:rsidP="004A0C9A">
      <w:pPr>
        <w:rPr>
          <w:rFonts w:cstheme="minorHAnsi"/>
          <w:sz w:val="28"/>
          <w:szCs w:val="28"/>
        </w:rPr>
      </w:pPr>
      <w:r w:rsidRPr="004A0C9A">
        <w:rPr>
          <w:rFonts w:cstheme="minorHAnsi"/>
          <w:sz w:val="28"/>
          <w:szCs w:val="28"/>
        </w:rPr>
        <w:t xml:space="preserve"> System.out.println("--------------------------------");</w:t>
      </w:r>
    </w:p>
    <w:p w:rsidR="004A0C9A" w:rsidRPr="004A0C9A" w:rsidRDefault="004A0C9A" w:rsidP="004A0C9A">
      <w:pPr>
        <w:rPr>
          <w:rFonts w:cstheme="minorHAnsi"/>
          <w:sz w:val="28"/>
          <w:szCs w:val="28"/>
        </w:rPr>
      </w:pPr>
      <w:r w:rsidRPr="004A0C9A">
        <w:rPr>
          <w:rFonts w:cstheme="minorHAnsi"/>
          <w:sz w:val="28"/>
          <w:szCs w:val="28"/>
        </w:rPr>
        <w:t xml:space="preserve"> System.out.println("TOTAL\t\t\t= "+copy); //printing the total amount</w:t>
      </w:r>
    </w:p>
    <w:p w:rsidR="004A0C9A" w:rsidRPr="004A0C9A" w:rsidRDefault="004A0C9A" w:rsidP="004A0C9A">
      <w:pPr>
        <w:rPr>
          <w:rFonts w:cstheme="minorHAnsi"/>
          <w:sz w:val="28"/>
          <w:szCs w:val="28"/>
        </w:rPr>
      </w:pPr>
      <w:r w:rsidRPr="004A0C9A">
        <w:rPr>
          <w:rFonts w:cstheme="minorHAnsi"/>
          <w:sz w:val="28"/>
          <w:szCs w:val="28"/>
        </w:rPr>
        <w:t xml:space="preserve"> System.out.println("--------------------------------");</w:t>
      </w:r>
    </w:p>
    <w:p w:rsidR="004A0C9A" w:rsidRPr="004A0C9A" w:rsidRDefault="004A0C9A" w:rsidP="004A0C9A">
      <w:pPr>
        <w:rPr>
          <w:rFonts w:cstheme="minorHAnsi"/>
          <w:sz w:val="28"/>
          <w:szCs w:val="28"/>
        </w:rPr>
      </w:pPr>
      <w:r w:rsidRPr="004A0C9A">
        <w:rPr>
          <w:rFonts w:cstheme="minorHAnsi"/>
          <w:sz w:val="28"/>
          <w:szCs w:val="28"/>
        </w:rPr>
        <w:t xml:space="preserve"> System.out.println("Total Number of Notes\t= "+totalNotes); //printing the total number of notes</w:t>
      </w:r>
    </w:p>
    <w:p w:rsidR="004A0C9A" w:rsidRPr="004A0C9A" w:rsidRDefault="004A0C9A" w:rsidP="004A0C9A">
      <w:pPr>
        <w:rPr>
          <w:rFonts w:cstheme="minorHAnsi"/>
          <w:sz w:val="28"/>
          <w:szCs w:val="28"/>
        </w:rPr>
      </w:pPr>
      <w:r w:rsidRPr="004A0C9A">
        <w:rPr>
          <w:rFonts w:cstheme="minorHAnsi"/>
          <w:sz w:val="28"/>
          <w:szCs w:val="28"/>
        </w:rPr>
        <w:t xml:space="preserve"> }</w:t>
      </w:r>
    </w:p>
    <w:p w:rsidR="004A0C9A" w:rsidRPr="004A0C9A" w:rsidRDefault="004A0C9A" w:rsidP="004A0C9A">
      <w:pPr>
        <w:rPr>
          <w:rFonts w:cstheme="minorHAnsi"/>
          <w:sz w:val="28"/>
          <w:szCs w:val="28"/>
        </w:rPr>
      </w:pPr>
      <w:r w:rsidRPr="004A0C9A">
        <w:rPr>
          <w:rFonts w:cstheme="minorHAnsi"/>
          <w:sz w:val="28"/>
          <w:szCs w:val="28"/>
        </w:rPr>
        <w:t xml:space="preserve"> }</w:t>
      </w:r>
    </w:p>
    <w:p w:rsidR="004A0C9A" w:rsidRPr="004A0C9A" w:rsidRDefault="004A0C9A" w:rsidP="004A0C9A">
      <w:pPr>
        <w:rPr>
          <w:rFonts w:cstheme="minorHAnsi"/>
          <w:sz w:val="28"/>
          <w:szCs w:val="28"/>
        </w:rPr>
      </w:pPr>
      <w:r w:rsidRPr="004A0C9A">
        <w:rPr>
          <w:rFonts w:cstheme="minorHAnsi"/>
          <w:sz w:val="28"/>
          <w:szCs w:val="28"/>
        </w:rPr>
        <w:t>Note: “\t” is used for giving “Tab spaces” and “\n” is used for going to the new line.</w:t>
      </w:r>
    </w:p>
    <w:p w:rsidR="004A0C9A" w:rsidRPr="004A0C9A" w:rsidRDefault="004A0C9A" w:rsidP="004A0C9A">
      <w:pPr>
        <w:pBdr>
          <w:bottom w:val="single" w:sz="6" w:space="1" w:color="auto"/>
        </w:pBdr>
        <w:rPr>
          <w:rFonts w:cstheme="minorHAnsi"/>
          <w:sz w:val="28"/>
          <w:szCs w:val="28"/>
        </w:rPr>
      </w:pPr>
    </w:p>
    <w:p w:rsidR="004A0C9A" w:rsidRPr="004A0C9A" w:rsidRDefault="004A0C9A" w:rsidP="00EC4590">
      <w:pPr>
        <w:rPr>
          <w:rFonts w:cstheme="minorHAnsi"/>
          <w:sz w:val="28"/>
          <w:szCs w:val="28"/>
        </w:rPr>
      </w:pPr>
    </w:p>
    <w:p w:rsidR="004A0C9A" w:rsidRPr="004A0C9A" w:rsidRDefault="004A0C9A" w:rsidP="004A0C9A">
      <w:pPr>
        <w:pStyle w:val="Heading4"/>
        <w:spacing w:before="167" w:beforeAutospacing="0" w:after="167" w:afterAutospacing="0" w:line="335" w:lineRule="atLeast"/>
        <w:rPr>
          <w:rFonts w:asciiTheme="minorHAnsi" w:hAnsiTheme="minorHAnsi" w:cstheme="minorHAnsi"/>
          <w:color w:val="000000"/>
          <w:sz w:val="28"/>
          <w:szCs w:val="28"/>
        </w:rPr>
      </w:pPr>
      <w:r w:rsidRPr="004A0C9A">
        <w:rPr>
          <w:rFonts w:asciiTheme="minorHAnsi" w:hAnsiTheme="minorHAnsi" w:cstheme="minorHAnsi"/>
          <w:color w:val="000000"/>
          <w:sz w:val="28"/>
          <w:szCs w:val="28"/>
          <w:u w:val="single"/>
        </w:rPr>
        <w:t>Question:</w:t>
      </w:r>
    </w:p>
    <w:p w:rsidR="004A0C9A" w:rsidRPr="004A0C9A" w:rsidRDefault="004A0C9A" w:rsidP="004A0C9A">
      <w:pPr>
        <w:pStyle w:val="NormalWeb"/>
        <w:spacing w:before="0" w:beforeAutospacing="0" w:after="167" w:afterAutospacing="0" w:line="335" w:lineRule="atLeast"/>
        <w:rPr>
          <w:rFonts w:asciiTheme="minorHAnsi" w:hAnsiTheme="minorHAnsi" w:cstheme="minorHAnsi"/>
          <w:color w:val="000000"/>
          <w:sz w:val="28"/>
          <w:szCs w:val="28"/>
        </w:rPr>
      </w:pPr>
      <w:r w:rsidRPr="004A0C9A">
        <w:rPr>
          <w:rFonts w:asciiTheme="minorHAnsi" w:hAnsiTheme="minorHAnsi" w:cstheme="minorHAnsi"/>
          <w:color w:val="000000"/>
          <w:sz w:val="28"/>
          <w:szCs w:val="28"/>
        </w:rPr>
        <w:t>Write a program in JAVA to find the Prime factors of a number.</w:t>
      </w:r>
    </w:p>
    <w:p w:rsidR="004A0C9A" w:rsidRPr="004A0C9A" w:rsidRDefault="004A0C9A" w:rsidP="004A0C9A">
      <w:pPr>
        <w:pStyle w:val="NormalWeb"/>
        <w:spacing w:before="0" w:beforeAutospacing="0" w:after="167" w:afterAutospacing="0" w:line="335" w:lineRule="atLeast"/>
        <w:rPr>
          <w:rFonts w:asciiTheme="minorHAnsi" w:hAnsiTheme="minorHAnsi" w:cstheme="minorHAnsi"/>
          <w:color w:val="000000"/>
          <w:sz w:val="28"/>
          <w:szCs w:val="28"/>
        </w:rPr>
      </w:pPr>
      <w:r w:rsidRPr="004A0C9A">
        <w:rPr>
          <w:rFonts w:asciiTheme="minorHAnsi" w:hAnsiTheme="minorHAnsi" w:cstheme="minorHAnsi"/>
          <w:color w:val="000000"/>
          <w:sz w:val="28"/>
          <w:szCs w:val="28"/>
        </w:rPr>
        <w:t>Prime factors of a number are those factors which are prime in nature and by which the number itself is completely divisible (1 will not be taken as prime number).</w:t>
      </w:r>
    </w:p>
    <w:p w:rsidR="004A0C9A" w:rsidRPr="004A0C9A" w:rsidRDefault="004A0C9A" w:rsidP="004A0C9A">
      <w:pPr>
        <w:pStyle w:val="NormalWeb"/>
        <w:spacing w:before="0" w:beforeAutospacing="0" w:after="167" w:afterAutospacing="0" w:line="335" w:lineRule="atLeast"/>
        <w:rPr>
          <w:rFonts w:asciiTheme="minorHAnsi" w:hAnsiTheme="minorHAnsi" w:cstheme="minorHAnsi"/>
          <w:color w:val="000000"/>
          <w:sz w:val="28"/>
          <w:szCs w:val="28"/>
        </w:rPr>
      </w:pPr>
      <w:r w:rsidRPr="004A0C9A">
        <w:rPr>
          <w:rFonts w:asciiTheme="minorHAnsi" w:hAnsiTheme="minorHAnsi" w:cstheme="minorHAnsi"/>
          <w:color w:val="000000"/>
          <w:sz w:val="28"/>
          <w:szCs w:val="28"/>
        </w:rPr>
        <w:t>Few such numbers are:</w:t>
      </w:r>
      <w:r w:rsidRPr="004A0C9A">
        <w:rPr>
          <w:rFonts w:asciiTheme="minorHAnsi" w:hAnsiTheme="minorHAnsi" w:cstheme="minorHAnsi"/>
          <w:color w:val="000000"/>
          <w:sz w:val="28"/>
          <w:szCs w:val="28"/>
        </w:rPr>
        <w:br/>
        <w:t>Prime Factors of 24 are 2, 2, 2, 3</w:t>
      </w:r>
      <w:r w:rsidRPr="004A0C9A">
        <w:rPr>
          <w:rFonts w:asciiTheme="minorHAnsi" w:hAnsiTheme="minorHAnsi" w:cstheme="minorHAnsi"/>
          <w:color w:val="000000"/>
          <w:sz w:val="28"/>
          <w:szCs w:val="28"/>
        </w:rPr>
        <w:br/>
        <w:t>Prime Factors of 6 are 2, 3</w:t>
      </w:r>
    </w:p>
    <w:p w:rsidR="004A0C9A" w:rsidRPr="004A0C9A" w:rsidRDefault="004A0C9A" w:rsidP="004A0C9A">
      <w:pPr>
        <w:rPr>
          <w:rFonts w:cstheme="minorHAnsi"/>
          <w:color w:val="000000"/>
          <w:sz w:val="28"/>
          <w:szCs w:val="28"/>
        </w:rPr>
      </w:pPr>
    </w:p>
    <w:p w:rsidR="004A0C9A" w:rsidRPr="004A0C9A" w:rsidRDefault="004A0C9A" w:rsidP="004A0C9A">
      <w:pPr>
        <w:rPr>
          <w:rFonts w:cstheme="minorHAnsi"/>
          <w:color w:val="000000"/>
          <w:sz w:val="28"/>
          <w:szCs w:val="28"/>
        </w:rPr>
      </w:pPr>
      <w:r w:rsidRPr="004A0C9A">
        <w:rPr>
          <w:rFonts w:cstheme="minorHAnsi"/>
          <w:color w:val="000000"/>
          <w:sz w:val="28"/>
          <w:szCs w:val="28"/>
        </w:rPr>
        <w:t>import java.io.*;</w:t>
      </w:r>
    </w:p>
    <w:p w:rsidR="004A0C9A" w:rsidRPr="004A0C9A" w:rsidRDefault="004A0C9A" w:rsidP="004A0C9A">
      <w:pPr>
        <w:rPr>
          <w:rFonts w:cstheme="minorHAnsi"/>
          <w:color w:val="000000"/>
          <w:sz w:val="28"/>
          <w:szCs w:val="28"/>
        </w:rPr>
      </w:pPr>
      <w:r w:rsidRPr="004A0C9A">
        <w:rPr>
          <w:rFonts w:cstheme="minorHAnsi"/>
          <w:color w:val="000000"/>
          <w:sz w:val="28"/>
          <w:szCs w:val="28"/>
        </w:rPr>
        <w:t>class PrimeFactors</w:t>
      </w:r>
    </w:p>
    <w:p w:rsidR="004A0C9A" w:rsidRPr="004A0C9A" w:rsidRDefault="004A0C9A" w:rsidP="004A0C9A">
      <w:pPr>
        <w:rPr>
          <w:rFonts w:cstheme="minorHAnsi"/>
          <w:color w:val="000000"/>
          <w:sz w:val="28"/>
          <w:szCs w:val="28"/>
        </w:rPr>
      </w:pPr>
      <w:r w:rsidRPr="004A0C9A">
        <w:rPr>
          <w:rFonts w:cstheme="minorHAnsi"/>
          <w:color w:val="000000"/>
          <w:sz w:val="28"/>
          <w:szCs w:val="28"/>
        </w:rPr>
        <w:t>{</w:t>
      </w:r>
    </w:p>
    <w:p w:rsidR="004A0C9A" w:rsidRPr="004A0C9A" w:rsidRDefault="004A0C9A" w:rsidP="004A0C9A">
      <w:pPr>
        <w:rPr>
          <w:rFonts w:cstheme="minorHAnsi"/>
          <w:color w:val="000000"/>
          <w:sz w:val="28"/>
          <w:szCs w:val="28"/>
        </w:rPr>
      </w:pPr>
      <w:r w:rsidRPr="004A0C9A">
        <w:rPr>
          <w:rFonts w:cstheme="minorHAnsi"/>
          <w:color w:val="000000"/>
          <w:sz w:val="28"/>
          <w:szCs w:val="28"/>
        </w:rPr>
        <w:t>public static void main(String args[]) throws IOException</w:t>
      </w:r>
    </w:p>
    <w:p w:rsidR="004A0C9A" w:rsidRPr="004A0C9A" w:rsidRDefault="004A0C9A" w:rsidP="004A0C9A">
      <w:pPr>
        <w:rPr>
          <w:rFonts w:cstheme="minorHAnsi"/>
          <w:color w:val="000000"/>
          <w:sz w:val="28"/>
          <w:szCs w:val="28"/>
        </w:rPr>
      </w:pPr>
      <w:r w:rsidRPr="004A0C9A">
        <w:rPr>
          <w:rFonts w:cstheme="minorHAnsi"/>
          <w:color w:val="000000"/>
          <w:sz w:val="28"/>
          <w:szCs w:val="28"/>
        </w:rPr>
        <w:lastRenderedPageBreak/>
        <w:t>{</w:t>
      </w:r>
    </w:p>
    <w:p w:rsidR="004A0C9A" w:rsidRPr="004A0C9A" w:rsidRDefault="004A0C9A" w:rsidP="004A0C9A">
      <w:pPr>
        <w:rPr>
          <w:rFonts w:cstheme="minorHAnsi"/>
          <w:color w:val="000000"/>
          <w:sz w:val="28"/>
          <w:szCs w:val="28"/>
        </w:rPr>
      </w:pPr>
      <w:r w:rsidRPr="004A0C9A">
        <w:rPr>
          <w:rFonts w:cstheme="minorHAnsi"/>
          <w:color w:val="000000"/>
          <w:sz w:val="28"/>
          <w:szCs w:val="28"/>
        </w:rPr>
        <w:t>BufferedReader br=new BufferedReader(new InputStreamReader(System.in));</w:t>
      </w:r>
    </w:p>
    <w:p w:rsidR="004A0C9A" w:rsidRPr="004A0C9A" w:rsidRDefault="004A0C9A" w:rsidP="004A0C9A">
      <w:pPr>
        <w:rPr>
          <w:rFonts w:cstheme="minorHAnsi"/>
          <w:color w:val="000000"/>
          <w:sz w:val="28"/>
          <w:szCs w:val="28"/>
        </w:rPr>
      </w:pPr>
      <w:r w:rsidRPr="004A0C9A">
        <w:rPr>
          <w:rFonts w:cstheme="minorHAnsi"/>
          <w:color w:val="000000"/>
          <w:sz w:val="28"/>
          <w:szCs w:val="28"/>
        </w:rPr>
        <w:t>int n;</w:t>
      </w:r>
    </w:p>
    <w:p w:rsidR="004A0C9A" w:rsidRPr="004A0C9A" w:rsidRDefault="004A0C9A" w:rsidP="004A0C9A">
      <w:pPr>
        <w:rPr>
          <w:rFonts w:cstheme="minorHAnsi"/>
          <w:color w:val="000000"/>
          <w:sz w:val="28"/>
          <w:szCs w:val="28"/>
        </w:rPr>
      </w:pPr>
      <w:r w:rsidRPr="004A0C9A">
        <w:rPr>
          <w:rFonts w:cstheme="minorHAnsi"/>
          <w:color w:val="000000"/>
          <w:sz w:val="28"/>
          <w:szCs w:val="28"/>
        </w:rPr>
        <w:t>System.out.print("Enter a Number : ");</w:t>
      </w:r>
    </w:p>
    <w:p w:rsidR="004A0C9A" w:rsidRPr="004A0C9A" w:rsidRDefault="004A0C9A" w:rsidP="004A0C9A">
      <w:pPr>
        <w:rPr>
          <w:rFonts w:cstheme="minorHAnsi"/>
          <w:color w:val="000000"/>
          <w:sz w:val="28"/>
          <w:szCs w:val="28"/>
        </w:rPr>
      </w:pPr>
      <w:r w:rsidRPr="004A0C9A">
        <w:rPr>
          <w:rFonts w:cstheme="minorHAnsi"/>
          <w:color w:val="000000"/>
          <w:sz w:val="28"/>
          <w:szCs w:val="28"/>
        </w:rPr>
        <w:t>n=Integer.parseInt(br.readLine());</w:t>
      </w:r>
    </w:p>
    <w:p w:rsidR="004A0C9A" w:rsidRPr="004A0C9A" w:rsidRDefault="004A0C9A" w:rsidP="004A0C9A">
      <w:pPr>
        <w:rPr>
          <w:rFonts w:cstheme="minorHAnsi"/>
          <w:color w:val="000000"/>
          <w:sz w:val="28"/>
          <w:szCs w:val="28"/>
        </w:rPr>
      </w:pPr>
      <w:r w:rsidRPr="004A0C9A">
        <w:rPr>
          <w:rFonts w:cstheme="minorHAnsi"/>
          <w:color w:val="000000"/>
          <w:sz w:val="28"/>
          <w:szCs w:val="28"/>
        </w:rPr>
        <w:t xml:space="preserve"> </w:t>
      </w:r>
    </w:p>
    <w:p w:rsidR="004A0C9A" w:rsidRPr="004A0C9A" w:rsidRDefault="004A0C9A" w:rsidP="004A0C9A">
      <w:pPr>
        <w:rPr>
          <w:rFonts w:cstheme="minorHAnsi"/>
          <w:color w:val="000000"/>
          <w:sz w:val="28"/>
          <w:szCs w:val="28"/>
        </w:rPr>
      </w:pPr>
      <w:r w:rsidRPr="004A0C9A">
        <w:rPr>
          <w:rFonts w:cstheme="minorHAnsi"/>
          <w:color w:val="000000"/>
          <w:sz w:val="28"/>
          <w:szCs w:val="28"/>
        </w:rPr>
        <w:t>System.out.print("The Prime Factors of "+n+" are : ");</w:t>
      </w:r>
    </w:p>
    <w:p w:rsidR="004A0C9A" w:rsidRPr="004A0C9A" w:rsidRDefault="004A0C9A" w:rsidP="004A0C9A">
      <w:pPr>
        <w:rPr>
          <w:rFonts w:cstheme="minorHAnsi"/>
          <w:color w:val="000000"/>
          <w:sz w:val="28"/>
          <w:szCs w:val="28"/>
        </w:rPr>
      </w:pPr>
      <w:r w:rsidRPr="004A0C9A">
        <w:rPr>
          <w:rFonts w:cstheme="minorHAnsi"/>
          <w:color w:val="000000"/>
          <w:sz w:val="28"/>
          <w:szCs w:val="28"/>
        </w:rPr>
        <w:t xml:space="preserve"> </w:t>
      </w:r>
    </w:p>
    <w:p w:rsidR="004A0C9A" w:rsidRPr="004A0C9A" w:rsidRDefault="004A0C9A" w:rsidP="004A0C9A">
      <w:pPr>
        <w:rPr>
          <w:rFonts w:cstheme="minorHAnsi"/>
          <w:color w:val="000000"/>
          <w:sz w:val="28"/>
          <w:szCs w:val="28"/>
        </w:rPr>
      </w:pPr>
      <w:r w:rsidRPr="004A0C9A">
        <w:rPr>
          <w:rFonts w:cstheme="minorHAnsi"/>
          <w:color w:val="000000"/>
          <w:sz w:val="28"/>
          <w:szCs w:val="28"/>
        </w:rPr>
        <w:t>int i=2;</w:t>
      </w:r>
    </w:p>
    <w:p w:rsidR="004A0C9A" w:rsidRPr="004A0C9A" w:rsidRDefault="004A0C9A" w:rsidP="004A0C9A">
      <w:pPr>
        <w:rPr>
          <w:rFonts w:cstheme="minorHAnsi"/>
          <w:color w:val="000000"/>
          <w:sz w:val="28"/>
          <w:szCs w:val="28"/>
        </w:rPr>
      </w:pPr>
      <w:r w:rsidRPr="004A0C9A">
        <w:rPr>
          <w:rFonts w:cstheme="minorHAnsi"/>
          <w:color w:val="000000"/>
          <w:sz w:val="28"/>
          <w:szCs w:val="28"/>
        </w:rPr>
        <w:t>while(n&gt;1)</w:t>
      </w:r>
    </w:p>
    <w:p w:rsidR="004A0C9A" w:rsidRPr="004A0C9A" w:rsidRDefault="004A0C9A" w:rsidP="004A0C9A">
      <w:pPr>
        <w:rPr>
          <w:rFonts w:cstheme="minorHAnsi"/>
          <w:color w:val="000000"/>
          <w:sz w:val="28"/>
          <w:szCs w:val="28"/>
        </w:rPr>
      </w:pPr>
      <w:r w:rsidRPr="004A0C9A">
        <w:rPr>
          <w:rFonts w:cstheme="minorHAnsi"/>
          <w:color w:val="000000"/>
          <w:sz w:val="28"/>
          <w:szCs w:val="28"/>
        </w:rPr>
        <w:t xml:space="preserve">  {</w:t>
      </w:r>
    </w:p>
    <w:p w:rsidR="004A0C9A" w:rsidRPr="004A0C9A" w:rsidRDefault="004A0C9A" w:rsidP="004A0C9A">
      <w:pPr>
        <w:rPr>
          <w:rFonts w:cstheme="minorHAnsi"/>
          <w:color w:val="000000"/>
          <w:sz w:val="28"/>
          <w:szCs w:val="28"/>
        </w:rPr>
      </w:pPr>
      <w:r w:rsidRPr="004A0C9A">
        <w:rPr>
          <w:rFonts w:cstheme="minorHAnsi"/>
          <w:color w:val="000000"/>
          <w:sz w:val="28"/>
          <w:szCs w:val="28"/>
        </w:rPr>
        <w:t xml:space="preserve">   if(n%i == 0)</w:t>
      </w:r>
    </w:p>
    <w:p w:rsidR="004A0C9A" w:rsidRPr="004A0C9A" w:rsidRDefault="004A0C9A" w:rsidP="004A0C9A">
      <w:pPr>
        <w:rPr>
          <w:rFonts w:cstheme="minorHAnsi"/>
          <w:color w:val="000000"/>
          <w:sz w:val="28"/>
          <w:szCs w:val="28"/>
        </w:rPr>
      </w:pPr>
      <w:r w:rsidRPr="004A0C9A">
        <w:rPr>
          <w:rFonts w:cstheme="minorHAnsi"/>
          <w:color w:val="000000"/>
          <w:sz w:val="28"/>
          <w:szCs w:val="28"/>
        </w:rPr>
        <w:t xml:space="preserve">    {</w:t>
      </w:r>
    </w:p>
    <w:p w:rsidR="004A0C9A" w:rsidRPr="004A0C9A" w:rsidRDefault="004A0C9A" w:rsidP="004A0C9A">
      <w:pPr>
        <w:rPr>
          <w:rFonts w:cstheme="minorHAnsi"/>
          <w:color w:val="000000"/>
          <w:sz w:val="28"/>
          <w:szCs w:val="28"/>
        </w:rPr>
      </w:pPr>
      <w:r w:rsidRPr="004A0C9A">
        <w:rPr>
          <w:rFonts w:cstheme="minorHAnsi"/>
          <w:color w:val="000000"/>
          <w:sz w:val="28"/>
          <w:szCs w:val="28"/>
        </w:rPr>
        <w:t xml:space="preserve">     System.out.print(i+" ");</w:t>
      </w:r>
    </w:p>
    <w:p w:rsidR="004A0C9A" w:rsidRPr="004A0C9A" w:rsidRDefault="004A0C9A" w:rsidP="004A0C9A">
      <w:pPr>
        <w:rPr>
          <w:rFonts w:cstheme="minorHAnsi"/>
          <w:color w:val="000000"/>
          <w:sz w:val="28"/>
          <w:szCs w:val="28"/>
        </w:rPr>
      </w:pPr>
      <w:r w:rsidRPr="004A0C9A">
        <w:rPr>
          <w:rFonts w:cstheme="minorHAnsi"/>
          <w:color w:val="000000"/>
          <w:sz w:val="28"/>
          <w:szCs w:val="28"/>
        </w:rPr>
        <w:t xml:space="preserve">     n=n/i;</w:t>
      </w:r>
    </w:p>
    <w:p w:rsidR="004A0C9A" w:rsidRPr="004A0C9A" w:rsidRDefault="004A0C9A" w:rsidP="004A0C9A">
      <w:pPr>
        <w:rPr>
          <w:rFonts w:cstheme="minorHAnsi"/>
          <w:color w:val="000000"/>
          <w:sz w:val="28"/>
          <w:szCs w:val="28"/>
        </w:rPr>
      </w:pPr>
      <w:r w:rsidRPr="004A0C9A">
        <w:rPr>
          <w:rFonts w:cstheme="minorHAnsi"/>
          <w:color w:val="000000"/>
          <w:sz w:val="28"/>
          <w:szCs w:val="28"/>
        </w:rPr>
        <w:t xml:space="preserve">    }</w:t>
      </w:r>
    </w:p>
    <w:p w:rsidR="004A0C9A" w:rsidRPr="004A0C9A" w:rsidRDefault="004A0C9A" w:rsidP="004A0C9A">
      <w:pPr>
        <w:rPr>
          <w:rFonts w:cstheme="minorHAnsi"/>
          <w:color w:val="000000"/>
          <w:sz w:val="28"/>
          <w:szCs w:val="28"/>
        </w:rPr>
      </w:pPr>
      <w:r w:rsidRPr="004A0C9A">
        <w:rPr>
          <w:rFonts w:cstheme="minorHAnsi"/>
          <w:color w:val="000000"/>
          <w:sz w:val="28"/>
          <w:szCs w:val="28"/>
        </w:rPr>
        <w:t xml:space="preserve">   else</w:t>
      </w:r>
    </w:p>
    <w:p w:rsidR="004A0C9A" w:rsidRPr="004A0C9A" w:rsidRDefault="004A0C9A" w:rsidP="004A0C9A">
      <w:pPr>
        <w:rPr>
          <w:rFonts w:cstheme="minorHAnsi"/>
          <w:color w:val="000000"/>
          <w:sz w:val="28"/>
          <w:szCs w:val="28"/>
        </w:rPr>
      </w:pPr>
      <w:r w:rsidRPr="004A0C9A">
        <w:rPr>
          <w:rFonts w:cstheme="minorHAnsi"/>
          <w:color w:val="000000"/>
          <w:sz w:val="28"/>
          <w:szCs w:val="28"/>
        </w:rPr>
        <w:t xml:space="preserve">    i++;</w:t>
      </w:r>
    </w:p>
    <w:p w:rsidR="004A0C9A" w:rsidRPr="004A0C9A" w:rsidRDefault="004A0C9A" w:rsidP="004A0C9A">
      <w:pPr>
        <w:rPr>
          <w:rFonts w:cstheme="minorHAnsi"/>
          <w:color w:val="000000"/>
          <w:sz w:val="28"/>
          <w:szCs w:val="28"/>
        </w:rPr>
      </w:pPr>
      <w:r w:rsidRPr="004A0C9A">
        <w:rPr>
          <w:rFonts w:cstheme="minorHAnsi"/>
          <w:color w:val="000000"/>
          <w:sz w:val="28"/>
          <w:szCs w:val="28"/>
        </w:rPr>
        <w:t xml:space="preserve">  }</w:t>
      </w:r>
    </w:p>
    <w:p w:rsidR="004A0C9A" w:rsidRPr="004A0C9A" w:rsidRDefault="004A0C9A" w:rsidP="004A0C9A">
      <w:pPr>
        <w:rPr>
          <w:rFonts w:cstheme="minorHAnsi"/>
          <w:color w:val="000000"/>
          <w:sz w:val="28"/>
          <w:szCs w:val="28"/>
        </w:rPr>
      </w:pPr>
      <w:r w:rsidRPr="004A0C9A">
        <w:rPr>
          <w:rFonts w:cstheme="minorHAnsi"/>
          <w:color w:val="000000"/>
          <w:sz w:val="28"/>
          <w:szCs w:val="28"/>
        </w:rPr>
        <w:t>}</w:t>
      </w:r>
    </w:p>
    <w:p w:rsidR="004A0C9A" w:rsidRPr="004A0C9A" w:rsidRDefault="004A0C9A" w:rsidP="004A0C9A">
      <w:pPr>
        <w:rPr>
          <w:rFonts w:cstheme="minorHAnsi"/>
          <w:color w:val="000000"/>
          <w:sz w:val="28"/>
          <w:szCs w:val="28"/>
        </w:rPr>
      </w:pPr>
      <w:r w:rsidRPr="004A0C9A">
        <w:rPr>
          <w:rFonts w:cstheme="minorHAnsi"/>
          <w:color w:val="000000"/>
          <w:sz w:val="28"/>
          <w:szCs w:val="28"/>
        </w:rPr>
        <w:t>}</w:t>
      </w:r>
    </w:p>
    <w:p w:rsidR="004A0C9A" w:rsidRPr="004A0C9A" w:rsidRDefault="004A0C9A" w:rsidP="004A0C9A">
      <w:pPr>
        <w:pBdr>
          <w:bottom w:val="single" w:sz="6" w:space="1" w:color="auto"/>
        </w:pBdr>
        <w:rPr>
          <w:rFonts w:cstheme="minorHAnsi"/>
          <w:color w:val="000000"/>
          <w:sz w:val="28"/>
          <w:szCs w:val="28"/>
        </w:rPr>
      </w:pPr>
    </w:p>
    <w:p w:rsidR="004A0C9A" w:rsidRPr="004A0C9A" w:rsidRDefault="004A0C9A" w:rsidP="004A0C9A">
      <w:pPr>
        <w:rPr>
          <w:rFonts w:cstheme="minorHAnsi"/>
          <w:color w:val="000000"/>
          <w:sz w:val="28"/>
          <w:szCs w:val="28"/>
        </w:rPr>
      </w:pPr>
    </w:p>
    <w:p w:rsidR="004A0C9A" w:rsidRPr="004A0C9A" w:rsidRDefault="004A0C9A" w:rsidP="004A0C9A">
      <w:pPr>
        <w:rPr>
          <w:rFonts w:cstheme="minorHAnsi"/>
          <w:color w:val="000000"/>
          <w:sz w:val="28"/>
          <w:szCs w:val="28"/>
        </w:rPr>
      </w:pPr>
    </w:p>
    <w:p w:rsidR="004A0C9A" w:rsidRPr="004A0C9A" w:rsidRDefault="004A0C9A" w:rsidP="004A0C9A">
      <w:pPr>
        <w:pStyle w:val="NormalWeb"/>
        <w:spacing w:before="0" w:beforeAutospacing="0" w:after="167" w:afterAutospacing="0" w:line="335" w:lineRule="atLeast"/>
        <w:rPr>
          <w:rFonts w:asciiTheme="minorHAnsi" w:hAnsiTheme="minorHAnsi" w:cstheme="minorHAnsi"/>
          <w:color w:val="000000"/>
          <w:sz w:val="28"/>
          <w:szCs w:val="28"/>
        </w:rPr>
      </w:pPr>
      <w:r w:rsidRPr="004A0C9A">
        <w:rPr>
          <w:rFonts w:asciiTheme="minorHAnsi" w:hAnsiTheme="minorHAnsi" w:cstheme="minorHAnsi"/>
          <w:color w:val="000000"/>
          <w:sz w:val="28"/>
          <w:szCs w:val="28"/>
        </w:rPr>
        <w:t xml:space="preserve"> [</w:t>
      </w:r>
      <w:r w:rsidRPr="004A0C9A">
        <w:rPr>
          <w:rStyle w:val="Strong"/>
          <w:rFonts w:asciiTheme="minorHAnsi" w:hAnsiTheme="minorHAnsi" w:cstheme="minorHAnsi"/>
          <w:color w:val="000000"/>
          <w:sz w:val="28"/>
          <w:szCs w:val="28"/>
        </w:rPr>
        <w:t>Note:</w:t>
      </w:r>
      <w:r w:rsidRPr="004A0C9A">
        <w:rPr>
          <w:rStyle w:val="apple-converted-space"/>
          <w:rFonts w:asciiTheme="minorHAnsi" w:hAnsiTheme="minorHAnsi" w:cstheme="minorHAnsi"/>
          <w:color w:val="000000"/>
          <w:sz w:val="28"/>
          <w:szCs w:val="28"/>
        </w:rPr>
        <w:t> </w:t>
      </w:r>
      <w:r w:rsidRPr="004A0C9A">
        <w:rPr>
          <w:rFonts w:asciiTheme="minorHAnsi" w:hAnsiTheme="minorHAnsi" w:cstheme="minorHAnsi"/>
          <w:color w:val="000000"/>
          <w:sz w:val="28"/>
          <w:szCs w:val="28"/>
        </w:rPr>
        <w:t>The number entered should be within the Range 1-3999]</w:t>
      </w:r>
    </w:p>
    <w:p w:rsidR="004A0C9A" w:rsidRPr="004A0C9A" w:rsidRDefault="004A0C9A" w:rsidP="004A0C9A">
      <w:pPr>
        <w:pStyle w:val="Heading4"/>
        <w:spacing w:before="167" w:beforeAutospacing="0" w:after="167" w:afterAutospacing="0" w:line="335" w:lineRule="atLeast"/>
        <w:rPr>
          <w:rFonts w:asciiTheme="minorHAnsi" w:hAnsiTheme="minorHAnsi" w:cstheme="minorHAnsi"/>
          <w:color w:val="000000"/>
          <w:sz w:val="28"/>
          <w:szCs w:val="28"/>
        </w:rPr>
      </w:pPr>
      <w:r w:rsidRPr="004A0C9A">
        <w:rPr>
          <w:rFonts w:asciiTheme="minorHAnsi" w:hAnsiTheme="minorHAnsi" w:cstheme="minorHAnsi"/>
          <w:color w:val="000000"/>
          <w:sz w:val="28"/>
          <w:szCs w:val="28"/>
          <w:u w:val="single"/>
        </w:rPr>
        <w:t>Question:</w:t>
      </w:r>
    </w:p>
    <w:p w:rsidR="004A0C9A" w:rsidRPr="004A0C9A" w:rsidRDefault="004A0C9A" w:rsidP="004A0C9A">
      <w:pPr>
        <w:pStyle w:val="NormalWeb"/>
        <w:spacing w:before="0" w:beforeAutospacing="0" w:after="167" w:afterAutospacing="0" w:line="335" w:lineRule="atLeast"/>
        <w:rPr>
          <w:rFonts w:asciiTheme="minorHAnsi" w:hAnsiTheme="minorHAnsi" w:cstheme="minorHAnsi"/>
          <w:color w:val="000000"/>
          <w:sz w:val="28"/>
          <w:szCs w:val="28"/>
        </w:rPr>
      </w:pPr>
      <w:r w:rsidRPr="004A0C9A">
        <w:rPr>
          <w:rFonts w:asciiTheme="minorHAnsi" w:hAnsiTheme="minorHAnsi" w:cstheme="minorHAnsi"/>
          <w:color w:val="000000"/>
          <w:sz w:val="28"/>
          <w:szCs w:val="28"/>
        </w:rPr>
        <w:t>Write a program in Java to find the Roman equivalent of any Decimal number entered by the user. [The number entered should be within the Range 1-3999]</w:t>
      </w:r>
    </w:p>
    <w:p w:rsidR="004A0C9A" w:rsidRPr="004A0C9A" w:rsidRDefault="004A0C9A" w:rsidP="004A0C9A">
      <w:pPr>
        <w:pStyle w:val="Heading4"/>
        <w:spacing w:before="167" w:beforeAutospacing="0" w:after="167" w:afterAutospacing="0" w:line="335" w:lineRule="atLeast"/>
        <w:rPr>
          <w:rFonts w:asciiTheme="minorHAnsi" w:hAnsiTheme="minorHAnsi" w:cstheme="minorHAnsi"/>
          <w:color w:val="000000"/>
          <w:sz w:val="28"/>
          <w:szCs w:val="28"/>
        </w:rPr>
      </w:pPr>
      <w:r w:rsidRPr="004A0C9A">
        <w:rPr>
          <w:rFonts w:asciiTheme="minorHAnsi" w:hAnsiTheme="minorHAnsi" w:cstheme="minorHAnsi"/>
          <w:color w:val="000000"/>
          <w:sz w:val="28"/>
          <w:szCs w:val="28"/>
          <w:u w:val="single"/>
        </w:rPr>
        <w:t>Brief Note on Roman Numerals:</w:t>
      </w:r>
    </w:p>
    <w:p w:rsidR="004A0C9A" w:rsidRPr="004A0C9A" w:rsidRDefault="004A0C9A" w:rsidP="004A0C9A">
      <w:pPr>
        <w:pStyle w:val="NormalWeb"/>
        <w:spacing w:before="0" w:beforeAutospacing="0" w:after="167" w:afterAutospacing="0" w:line="335" w:lineRule="atLeast"/>
        <w:rPr>
          <w:rFonts w:asciiTheme="minorHAnsi" w:hAnsiTheme="minorHAnsi" w:cstheme="minorHAnsi"/>
          <w:color w:val="000000"/>
          <w:sz w:val="28"/>
          <w:szCs w:val="28"/>
        </w:rPr>
      </w:pPr>
      <w:r w:rsidRPr="004A0C9A">
        <w:rPr>
          <w:rFonts w:asciiTheme="minorHAnsi" w:hAnsiTheme="minorHAnsi" w:cstheme="minorHAnsi"/>
          <w:color w:val="000000"/>
          <w:sz w:val="28"/>
          <w:szCs w:val="28"/>
        </w:rPr>
        <w:t>The Roman numerals follow this basic pattern,</w:t>
      </w:r>
      <w:r w:rsidRPr="004A0C9A">
        <w:rPr>
          <w:rFonts w:asciiTheme="minorHAnsi" w:hAnsiTheme="minorHAnsi" w:cstheme="minorHAnsi"/>
          <w:color w:val="000000"/>
          <w:sz w:val="28"/>
          <w:szCs w:val="28"/>
        </w:rPr>
        <w:br/>
        <w:t>1000 = M, 900 = CM, 500 = D, 400 = CD, 100 = C, 90 = XC, 50 = L, 40 = XL, 10 = X, 9 = IX, 5 = V, 4 = IV, 1 = I</w:t>
      </w:r>
    </w:p>
    <w:p w:rsidR="004A0C9A" w:rsidRPr="004A0C9A" w:rsidRDefault="004A0C9A" w:rsidP="004A0C9A">
      <w:pPr>
        <w:pStyle w:val="NormalWeb"/>
        <w:spacing w:before="0" w:beforeAutospacing="0" w:after="167" w:afterAutospacing="0" w:line="335" w:lineRule="atLeast"/>
        <w:rPr>
          <w:rFonts w:asciiTheme="minorHAnsi" w:hAnsiTheme="minorHAnsi" w:cstheme="minorHAnsi"/>
          <w:color w:val="000000"/>
          <w:sz w:val="28"/>
          <w:szCs w:val="28"/>
        </w:rPr>
      </w:pPr>
      <w:r w:rsidRPr="004A0C9A">
        <w:rPr>
          <w:rFonts w:asciiTheme="minorHAnsi" w:hAnsiTheme="minorHAnsi" w:cstheme="minorHAnsi"/>
          <w:color w:val="000000"/>
          <w:sz w:val="28"/>
          <w:szCs w:val="28"/>
        </w:rPr>
        <w:t>The symbols “I”, “X”, “C”, and “M” can be repeated three times in succession, but no more. i.e. 234 can be represented as CCXXXIV, but 244 cannot be written as CC</w:t>
      </w:r>
      <w:del w:id="0" w:author="Unknown">
        <w:r w:rsidRPr="004A0C9A">
          <w:rPr>
            <w:rFonts w:asciiTheme="minorHAnsi" w:hAnsiTheme="minorHAnsi" w:cstheme="minorHAnsi"/>
            <w:color w:val="000000"/>
            <w:sz w:val="28"/>
            <w:szCs w:val="28"/>
            <w:u w:val="single"/>
          </w:rPr>
          <w:delText>XXXX</w:delText>
        </w:r>
      </w:del>
      <w:r w:rsidRPr="004A0C9A">
        <w:rPr>
          <w:rFonts w:asciiTheme="minorHAnsi" w:hAnsiTheme="minorHAnsi" w:cstheme="minorHAnsi"/>
          <w:color w:val="000000"/>
          <w:sz w:val="28"/>
          <w:szCs w:val="28"/>
        </w:rPr>
        <w:t>IV [Since we cannot repeat X more than 3 times successively].</w:t>
      </w:r>
    </w:p>
    <w:p w:rsidR="004A0C9A" w:rsidRPr="004A0C9A" w:rsidRDefault="004A0C9A" w:rsidP="004A0C9A">
      <w:pPr>
        <w:pStyle w:val="NormalWeb"/>
        <w:spacing w:before="0" w:beforeAutospacing="0" w:after="167" w:afterAutospacing="0" w:line="335" w:lineRule="atLeast"/>
        <w:rPr>
          <w:rFonts w:asciiTheme="minorHAnsi" w:hAnsiTheme="minorHAnsi" w:cstheme="minorHAnsi"/>
          <w:color w:val="000000"/>
          <w:sz w:val="28"/>
          <w:szCs w:val="28"/>
        </w:rPr>
      </w:pPr>
      <w:r w:rsidRPr="004A0C9A">
        <w:rPr>
          <w:rFonts w:asciiTheme="minorHAnsi" w:hAnsiTheme="minorHAnsi" w:cstheme="minorHAnsi"/>
          <w:color w:val="000000"/>
          <w:sz w:val="28"/>
          <w:szCs w:val="28"/>
        </w:rPr>
        <w:t>(They may only appear more than three times if they appear non-sequentially, such as XXXIX.) “D”, “L”, and “V” can never be repeated.</w:t>
      </w:r>
    </w:p>
    <w:p w:rsidR="004A0C9A" w:rsidRPr="004A0C9A" w:rsidRDefault="004A0C9A" w:rsidP="004A0C9A">
      <w:pPr>
        <w:rPr>
          <w:rFonts w:cstheme="minorHAnsi"/>
          <w:color w:val="000000"/>
          <w:sz w:val="28"/>
          <w:szCs w:val="28"/>
        </w:rPr>
      </w:pPr>
      <w:r w:rsidRPr="004A0C9A">
        <w:rPr>
          <w:rFonts w:cstheme="minorHAnsi"/>
          <w:color w:val="000000"/>
          <w:sz w:val="28"/>
          <w:szCs w:val="28"/>
        </w:rPr>
        <w:br/>
      </w:r>
      <w:r w:rsidRPr="004A0C9A">
        <w:rPr>
          <w:rFonts w:cstheme="minorHAnsi"/>
          <w:color w:val="000000"/>
          <w:sz w:val="28"/>
          <w:szCs w:val="28"/>
        </w:rPr>
        <w:br/>
        <w:t>import java.io.*;</w:t>
      </w:r>
    </w:p>
    <w:p w:rsidR="004A0C9A" w:rsidRPr="004A0C9A" w:rsidRDefault="004A0C9A" w:rsidP="004A0C9A">
      <w:pPr>
        <w:rPr>
          <w:rFonts w:cstheme="minorHAnsi"/>
          <w:color w:val="000000"/>
          <w:sz w:val="28"/>
          <w:szCs w:val="28"/>
        </w:rPr>
      </w:pPr>
      <w:r w:rsidRPr="004A0C9A">
        <w:rPr>
          <w:rFonts w:cstheme="minorHAnsi"/>
          <w:color w:val="000000"/>
          <w:sz w:val="28"/>
          <w:szCs w:val="28"/>
        </w:rPr>
        <w:t>class Dec2Roman_Method1</w:t>
      </w:r>
    </w:p>
    <w:p w:rsidR="004A0C9A" w:rsidRPr="004A0C9A" w:rsidRDefault="004A0C9A" w:rsidP="004A0C9A">
      <w:pPr>
        <w:rPr>
          <w:rFonts w:cstheme="minorHAnsi"/>
          <w:color w:val="000000"/>
          <w:sz w:val="28"/>
          <w:szCs w:val="28"/>
        </w:rPr>
      </w:pPr>
      <w:r w:rsidRPr="004A0C9A">
        <w:rPr>
          <w:rFonts w:cstheme="minorHAnsi"/>
          <w:color w:val="000000"/>
          <w:sz w:val="28"/>
          <w:szCs w:val="28"/>
        </w:rPr>
        <w:t>{</w:t>
      </w:r>
    </w:p>
    <w:p w:rsidR="004A0C9A" w:rsidRPr="004A0C9A" w:rsidRDefault="004A0C9A" w:rsidP="004A0C9A">
      <w:pPr>
        <w:rPr>
          <w:rFonts w:cstheme="minorHAnsi"/>
          <w:color w:val="000000"/>
          <w:sz w:val="28"/>
          <w:szCs w:val="28"/>
        </w:rPr>
      </w:pPr>
      <w:r w:rsidRPr="004A0C9A">
        <w:rPr>
          <w:rFonts w:cstheme="minorHAnsi"/>
          <w:color w:val="000000"/>
          <w:sz w:val="28"/>
          <w:szCs w:val="28"/>
        </w:rPr>
        <w:t>public static void main(String args[]) throws IOException</w:t>
      </w:r>
    </w:p>
    <w:p w:rsidR="004A0C9A" w:rsidRPr="004A0C9A" w:rsidRDefault="004A0C9A" w:rsidP="004A0C9A">
      <w:pPr>
        <w:rPr>
          <w:rFonts w:cstheme="minorHAnsi"/>
          <w:color w:val="000000"/>
          <w:sz w:val="28"/>
          <w:szCs w:val="28"/>
        </w:rPr>
      </w:pPr>
      <w:r w:rsidRPr="004A0C9A">
        <w:rPr>
          <w:rFonts w:cstheme="minorHAnsi"/>
          <w:color w:val="000000"/>
          <w:sz w:val="28"/>
          <w:szCs w:val="28"/>
        </w:rPr>
        <w:lastRenderedPageBreak/>
        <w:t>{</w:t>
      </w:r>
    </w:p>
    <w:p w:rsidR="004A0C9A" w:rsidRPr="004A0C9A" w:rsidRDefault="004A0C9A" w:rsidP="004A0C9A">
      <w:pPr>
        <w:rPr>
          <w:rFonts w:cstheme="minorHAnsi"/>
          <w:color w:val="000000"/>
          <w:sz w:val="28"/>
          <w:szCs w:val="28"/>
        </w:rPr>
      </w:pPr>
      <w:r w:rsidRPr="004A0C9A">
        <w:rPr>
          <w:rFonts w:cstheme="minorHAnsi"/>
          <w:color w:val="000000"/>
          <w:sz w:val="28"/>
          <w:szCs w:val="28"/>
        </w:rPr>
        <w:t>BufferedReader br=new BufferedReader(new InputStreamReader(System.in));</w:t>
      </w:r>
    </w:p>
    <w:p w:rsidR="004A0C9A" w:rsidRPr="004A0C9A" w:rsidRDefault="004A0C9A" w:rsidP="004A0C9A">
      <w:pPr>
        <w:rPr>
          <w:rFonts w:cstheme="minorHAnsi"/>
          <w:color w:val="000000"/>
          <w:sz w:val="28"/>
          <w:szCs w:val="28"/>
        </w:rPr>
      </w:pPr>
      <w:r w:rsidRPr="004A0C9A">
        <w:rPr>
          <w:rFonts w:cstheme="minorHAnsi"/>
          <w:color w:val="000000"/>
          <w:sz w:val="28"/>
          <w:szCs w:val="28"/>
        </w:rPr>
        <w:t>System.out.print("Enter a Number : ");</w:t>
      </w:r>
    </w:p>
    <w:p w:rsidR="004A0C9A" w:rsidRPr="004A0C9A" w:rsidRDefault="004A0C9A" w:rsidP="004A0C9A">
      <w:pPr>
        <w:rPr>
          <w:rFonts w:cstheme="minorHAnsi"/>
          <w:color w:val="000000"/>
          <w:sz w:val="28"/>
          <w:szCs w:val="28"/>
        </w:rPr>
      </w:pPr>
      <w:r w:rsidRPr="004A0C9A">
        <w:rPr>
          <w:rFonts w:cstheme="minorHAnsi"/>
          <w:color w:val="000000"/>
          <w:sz w:val="28"/>
          <w:szCs w:val="28"/>
        </w:rPr>
        <w:t>int num=Integer.parseInt(br.readLine()); //accepting decimal number</w:t>
      </w:r>
    </w:p>
    <w:p w:rsidR="004A0C9A" w:rsidRPr="004A0C9A" w:rsidRDefault="004A0C9A" w:rsidP="004A0C9A">
      <w:pPr>
        <w:rPr>
          <w:rFonts w:cstheme="minorHAnsi"/>
          <w:color w:val="000000"/>
          <w:sz w:val="28"/>
          <w:szCs w:val="28"/>
        </w:rPr>
      </w:pPr>
      <w:r w:rsidRPr="004A0C9A">
        <w:rPr>
          <w:rFonts w:cstheme="minorHAnsi"/>
          <w:color w:val="000000"/>
          <w:sz w:val="28"/>
          <w:szCs w:val="28"/>
        </w:rPr>
        <w:t xml:space="preserve"> </w:t>
      </w:r>
    </w:p>
    <w:p w:rsidR="004A0C9A" w:rsidRPr="004A0C9A" w:rsidRDefault="004A0C9A" w:rsidP="004A0C9A">
      <w:pPr>
        <w:rPr>
          <w:rFonts w:cstheme="minorHAnsi"/>
          <w:color w:val="000000"/>
          <w:sz w:val="28"/>
          <w:szCs w:val="28"/>
        </w:rPr>
      </w:pPr>
      <w:r w:rsidRPr="004A0C9A">
        <w:rPr>
          <w:rFonts w:cstheme="minorHAnsi"/>
          <w:color w:val="000000"/>
          <w:sz w:val="28"/>
          <w:szCs w:val="28"/>
        </w:rPr>
        <w:t>if(num&gt;0 &amp;&amp; num&lt;4000) //checking whether the number entered is within the range [1-3999]</w:t>
      </w:r>
    </w:p>
    <w:p w:rsidR="004A0C9A" w:rsidRPr="004A0C9A" w:rsidRDefault="004A0C9A" w:rsidP="004A0C9A">
      <w:pPr>
        <w:rPr>
          <w:rFonts w:cstheme="minorHAnsi"/>
          <w:color w:val="000000"/>
          <w:sz w:val="28"/>
          <w:szCs w:val="28"/>
        </w:rPr>
      </w:pPr>
      <w:r w:rsidRPr="004A0C9A">
        <w:rPr>
          <w:rFonts w:cstheme="minorHAnsi"/>
          <w:color w:val="000000"/>
          <w:sz w:val="28"/>
          <w:szCs w:val="28"/>
        </w:rPr>
        <w:t>{</w:t>
      </w:r>
    </w:p>
    <w:p w:rsidR="004A0C9A" w:rsidRPr="004A0C9A" w:rsidRDefault="004A0C9A" w:rsidP="004A0C9A">
      <w:pPr>
        <w:rPr>
          <w:rFonts w:cstheme="minorHAnsi"/>
          <w:color w:val="000000"/>
          <w:sz w:val="28"/>
          <w:szCs w:val="28"/>
        </w:rPr>
      </w:pPr>
      <w:r w:rsidRPr="004A0C9A">
        <w:rPr>
          <w:rFonts w:cstheme="minorHAnsi"/>
          <w:color w:val="000000"/>
          <w:sz w:val="28"/>
          <w:szCs w:val="28"/>
        </w:rPr>
        <w:t xml:space="preserve"> </w:t>
      </w:r>
    </w:p>
    <w:p w:rsidR="004A0C9A" w:rsidRPr="004A0C9A" w:rsidRDefault="004A0C9A" w:rsidP="004A0C9A">
      <w:pPr>
        <w:rPr>
          <w:rFonts w:cstheme="minorHAnsi"/>
          <w:color w:val="000000"/>
          <w:sz w:val="28"/>
          <w:szCs w:val="28"/>
        </w:rPr>
      </w:pPr>
      <w:r w:rsidRPr="004A0C9A">
        <w:rPr>
          <w:rFonts w:cstheme="minorHAnsi"/>
          <w:color w:val="000000"/>
          <w:sz w:val="28"/>
          <w:szCs w:val="28"/>
        </w:rPr>
        <w:t>/*Saving the Roman equivalent of the thousand, hundred, ten and units place of a decimal number*/</w:t>
      </w:r>
    </w:p>
    <w:p w:rsidR="004A0C9A" w:rsidRPr="004A0C9A" w:rsidRDefault="004A0C9A" w:rsidP="004A0C9A">
      <w:pPr>
        <w:rPr>
          <w:rFonts w:cstheme="minorHAnsi"/>
          <w:color w:val="000000"/>
          <w:sz w:val="28"/>
          <w:szCs w:val="28"/>
        </w:rPr>
      </w:pPr>
      <w:r w:rsidRPr="004A0C9A">
        <w:rPr>
          <w:rFonts w:cstheme="minorHAnsi"/>
          <w:color w:val="000000"/>
          <w:sz w:val="28"/>
          <w:szCs w:val="28"/>
        </w:rPr>
        <w:t>String thou[]={"","M","MM","MMM"};</w:t>
      </w:r>
    </w:p>
    <w:p w:rsidR="004A0C9A" w:rsidRPr="004A0C9A" w:rsidRDefault="004A0C9A" w:rsidP="004A0C9A">
      <w:pPr>
        <w:rPr>
          <w:rFonts w:cstheme="minorHAnsi"/>
          <w:color w:val="000000"/>
          <w:sz w:val="28"/>
          <w:szCs w:val="28"/>
        </w:rPr>
      </w:pPr>
      <w:r w:rsidRPr="004A0C9A">
        <w:rPr>
          <w:rFonts w:cstheme="minorHAnsi"/>
          <w:color w:val="000000"/>
          <w:sz w:val="28"/>
          <w:szCs w:val="28"/>
        </w:rPr>
        <w:t>String hund[]={"","C","CC","CCC","CD","D","DC","DCC","DCCC","CM"};</w:t>
      </w:r>
    </w:p>
    <w:p w:rsidR="004A0C9A" w:rsidRPr="004A0C9A" w:rsidRDefault="004A0C9A" w:rsidP="004A0C9A">
      <w:pPr>
        <w:rPr>
          <w:rFonts w:cstheme="minorHAnsi"/>
          <w:color w:val="000000"/>
          <w:sz w:val="28"/>
          <w:szCs w:val="28"/>
        </w:rPr>
      </w:pPr>
      <w:r w:rsidRPr="004A0C9A">
        <w:rPr>
          <w:rFonts w:cstheme="minorHAnsi"/>
          <w:color w:val="000000"/>
          <w:sz w:val="28"/>
          <w:szCs w:val="28"/>
        </w:rPr>
        <w:t>String ten[]={"","X","XX","XXX","XL","L","LX","LXX","LXXX","XC"};</w:t>
      </w:r>
    </w:p>
    <w:p w:rsidR="004A0C9A" w:rsidRPr="004A0C9A" w:rsidRDefault="004A0C9A" w:rsidP="004A0C9A">
      <w:pPr>
        <w:rPr>
          <w:rFonts w:cstheme="minorHAnsi"/>
          <w:color w:val="000000"/>
          <w:sz w:val="28"/>
          <w:szCs w:val="28"/>
        </w:rPr>
      </w:pPr>
      <w:r w:rsidRPr="004A0C9A">
        <w:rPr>
          <w:rFonts w:cstheme="minorHAnsi"/>
          <w:color w:val="000000"/>
          <w:sz w:val="28"/>
          <w:szCs w:val="28"/>
        </w:rPr>
        <w:t>String unit[]={"","I","II","III","IV","V","VI","VII","VIII","IX"};</w:t>
      </w:r>
    </w:p>
    <w:p w:rsidR="004A0C9A" w:rsidRPr="004A0C9A" w:rsidRDefault="004A0C9A" w:rsidP="004A0C9A">
      <w:pPr>
        <w:rPr>
          <w:rFonts w:cstheme="minorHAnsi"/>
          <w:color w:val="000000"/>
          <w:sz w:val="28"/>
          <w:szCs w:val="28"/>
        </w:rPr>
      </w:pPr>
      <w:r w:rsidRPr="004A0C9A">
        <w:rPr>
          <w:rFonts w:cstheme="minorHAnsi"/>
          <w:color w:val="000000"/>
          <w:sz w:val="28"/>
          <w:szCs w:val="28"/>
        </w:rPr>
        <w:t xml:space="preserve"> </w:t>
      </w:r>
    </w:p>
    <w:p w:rsidR="004A0C9A" w:rsidRPr="004A0C9A" w:rsidRDefault="004A0C9A" w:rsidP="004A0C9A">
      <w:pPr>
        <w:rPr>
          <w:rFonts w:cstheme="minorHAnsi"/>
          <w:color w:val="000000"/>
          <w:sz w:val="28"/>
          <w:szCs w:val="28"/>
        </w:rPr>
      </w:pPr>
      <w:r w:rsidRPr="004A0C9A">
        <w:rPr>
          <w:rFonts w:cstheme="minorHAnsi"/>
          <w:color w:val="000000"/>
          <w:sz w:val="28"/>
          <w:szCs w:val="28"/>
        </w:rPr>
        <w:t>/*Finding the digits in the thousand, hundred, ten and units place*/</w:t>
      </w:r>
    </w:p>
    <w:p w:rsidR="004A0C9A" w:rsidRPr="004A0C9A" w:rsidRDefault="004A0C9A" w:rsidP="004A0C9A">
      <w:pPr>
        <w:rPr>
          <w:rFonts w:cstheme="minorHAnsi"/>
          <w:color w:val="000000"/>
          <w:sz w:val="28"/>
          <w:szCs w:val="28"/>
        </w:rPr>
      </w:pPr>
      <w:r w:rsidRPr="004A0C9A">
        <w:rPr>
          <w:rFonts w:cstheme="minorHAnsi"/>
          <w:color w:val="000000"/>
          <w:sz w:val="28"/>
          <w:szCs w:val="28"/>
        </w:rPr>
        <w:t>int th=num/1000;</w:t>
      </w:r>
    </w:p>
    <w:p w:rsidR="004A0C9A" w:rsidRPr="004A0C9A" w:rsidRDefault="004A0C9A" w:rsidP="004A0C9A">
      <w:pPr>
        <w:rPr>
          <w:rFonts w:cstheme="minorHAnsi"/>
          <w:color w:val="000000"/>
          <w:sz w:val="28"/>
          <w:szCs w:val="28"/>
        </w:rPr>
      </w:pPr>
      <w:r w:rsidRPr="004A0C9A">
        <w:rPr>
          <w:rFonts w:cstheme="minorHAnsi"/>
          <w:color w:val="000000"/>
          <w:sz w:val="28"/>
          <w:szCs w:val="28"/>
        </w:rPr>
        <w:t>int h=(num/100)%10;</w:t>
      </w:r>
    </w:p>
    <w:p w:rsidR="004A0C9A" w:rsidRPr="004A0C9A" w:rsidRDefault="004A0C9A" w:rsidP="004A0C9A">
      <w:pPr>
        <w:rPr>
          <w:rFonts w:cstheme="minorHAnsi"/>
          <w:color w:val="000000"/>
          <w:sz w:val="28"/>
          <w:szCs w:val="28"/>
        </w:rPr>
      </w:pPr>
      <w:r w:rsidRPr="004A0C9A">
        <w:rPr>
          <w:rFonts w:cstheme="minorHAnsi"/>
          <w:color w:val="000000"/>
          <w:sz w:val="28"/>
          <w:szCs w:val="28"/>
        </w:rPr>
        <w:t>int t=(num/10)%10;</w:t>
      </w:r>
    </w:p>
    <w:p w:rsidR="004A0C9A" w:rsidRPr="004A0C9A" w:rsidRDefault="004A0C9A" w:rsidP="004A0C9A">
      <w:pPr>
        <w:rPr>
          <w:rFonts w:cstheme="minorHAnsi"/>
          <w:color w:val="000000"/>
          <w:sz w:val="28"/>
          <w:szCs w:val="28"/>
        </w:rPr>
      </w:pPr>
      <w:r w:rsidRPr="004A0C9A">
        <w:rPr>
          <w:rFonts w:cstheme="minorHAnsi"/>
          <w:color w:val="000000"/>
          <w:sz w:val="28"/>
          <w:szCs w:val="28"/>
        </w:rPr>
        <w:t>int u=num%10;</w:t>
      </w:r>
    </w:p>
    <w:p w:rsidR="004A0C9A" w:rsidRPr="004A0C9A" w:rsidRDefault="004A0C9A" w:rsidP="004A0C9A">
      <w:pPr>
        <w:rPr>
          <w:rFonts w:cstheme="minorHAnsi"/>
          <w:color w:val="000000"/>
          <w:sz w:val="28"/>
          <w:szCs w:val="28"/>
        </w:rPr>
      </w:pPr>
      <w:r w:rsidRPr="004A0C9A">
        <w:rPr>
          <w:rFonts w:cstheme="minorHAnsi"/>
          <w:color w:val="000000"/>
          <w:sz w:val="28"/>
          <w:szCs w:val="28"/>
        </w:rPr>
        <w:t xml:space="preserve"> </w:t>
      </w:r>
    </w:p>
    <w:p w:rsidR="004A0C9A" w:rsidRPr="004A0C9A" w:rsidRDefault="004A0C9A" w:rsidP="004A0C9A">
      <w:pPr>
        <w:rPr>
          <w:rFonts w:cstheme="minorHAnsi"/>
          <w:color w:val="000000"/>
          <w:sz w:val="28"/>
          <w:szCs w:val="28"/>
        </w:rPr>
      </w:pPr>
      <w:r w:rsidRPr="004A0C9A">
        <w:rPr>
          <w:rFonts w:cstheme="minorHAnsi"/>
          <w:color w:val="000000"/>
          <w:sz w:val="28"/>
          <w:szCs w:val="28"/>
        </w:rPr>
        <w:t>/*Displaying equivalent roman number*/</w:t>
      </w:r>
    </w:p>
    <w:p w:rsidR="004A0C9A" w:rsidRPr="004A0C9A" w:rsidRDefault="004A0C9A" w:rsidP="004A0C9A">
      <w:pPr>
        <w:rPr>
          <w:rFonts w:cstheme="minorHAnsi"/>
          <w:color w:val="000000"/>
          <w:sz w:val="28"/>
          <w:szCs w:val="28"/>
        </w:rPr>
      </w:pPr>
      <w:r w:rsidRPr="004A0C9A">
        <w:rPr>
          <w:rFonts w:cstheme="minorHAnsi"/>
          <w:color w:val="000000"/>
          <w:sz w:val="28"/>
          <w:szCs w:val="28"/>
        </w:rPr>
        <w:t>System.out.println("Roman Equivalent= "+thou[th]+hund[h]+ten[t]+unit[u]);</w:t>
      </w:r>
    </w:p>
    <w:p w:rsidR="004A0C9A" w:rsidRPr="004A0C9A" w:rsidRDefault="004A0C9A" w:rsidP="004A0C9A">
      <w:pPr>
        <w:rPr>
          <w:rFonts w:cstheme="minorHAnsi"/>
          <w:color w:val="000000"/>
          <w:sz w:val="28"/>
          <w:szCs w:val="28"/>
        </w:rPr>
      </w:pPr>
      <w:r w:rsidRPr="004A0C9A">
        <w:rPr>
          <w:rFonts w:cstheme="minorHAnsi"/>
          <w:color w:val="000000"/>
          <w:sz w:val="28"/>
          <w:szCs w:val="28"/>
        </w:rPr>
        <w:t>}</w:t>
      </w:r>
    </w:p>
    <w:p w:rsidR="004A0C9A" w:rsidRPr="004A0C9A" w:rsidRDefault="004A0C9A" w:rsidP="004A0C9A">
      <w:pPr>
        <w:rPr>
          <w:rFonts w:cstheme="minorHAnsi"/>
          <w:color w:val="000000"/>
          <w:sz w:val="28"/>
          <w:szCs w:val="28"/>
        </w:rPr>
      </w:pPr>
      <w:r w:rsidRPr="004A0C9A">
        <w:rPr>
          <w:rFonts w:cstheme="minorHAnsi"/>
          <w:color w:val="000000"/>
          <w:sz w:val="28"/>
          <w:szCs w:val="28"/>
        </w:rPr>
        <w:t xml:space="preserve"> </w:t>
      </w:r>
    </w:p>
    <w:p w:rsidR="004A0C9A" w:rsidRPr="004A0C9A" w:rsidRDefault="004A0C9A" w:rsidP="004A0C9A">
      <w:pPr>
        <w:rPr>
          <w:rFonts w:cstheme="minorHAnsi"/>
          <w:color w:val="000000"/>
          <w:sz w:val="28"/>
          <w:szCs w:val="28"/>
        </w:rPr>
      </w:pPr>
      <w:r w:rsidRPr="004A0C9A">
        <w:rPr>
          <w:rFonts w:cstheme="minorHAnsi"/>
          <w:color w:val="000000"/>
          <w:sz w:val="28"/>
          <w:szCs w:val="28"/>
        </w:rPr>
        <w:t>/*Displaying an error message if the number entered is out of range*/</w:t>
      </w:r>
    </w:p>
    <w:p w:rsidR="004A0C9A" w:rsidRPr="004A0C9A" w:rsidRDefault="004A0C9A" w:rsidP="004A0C9A">
      <w:pPr>
        <w:rPr>
          <w:rFonts w:cstheme="minorHAnsi"/>
          <w:color w:val="000000"/>
          <w:sz w:val="28"/>
          <w:szCs w:val="28"/>
        </w:rPr>
      </w:pPr>
      <w:r w:rsidRPr="004A0C9A">
        <w:rPr>
          <w:rFonts w:cstheme="minorHAnsi"/>
          <w:color w:val="000000"/>
          <w:sz w:val="28"/>
          <w:szCs w:val="28"/>
        </w:rPr>
        <w:t>else</w:t>
      </w:r>
    </w:p>
    <w:p w:rsidR="004A0C9A" w:rsidRPr="004A0C9A" w:rsidRDefault="004A0C9A" w:rsidP="004A0C9A">
      <w:pPr>
        <w:rPr>
          <w:rFonts w:cstheme="minorHAnsi"/>
          <w:color w:val="000000"/>
          <w:sz w:val="28"/>
          <w:szCs w:val="28"/>
        </w:rPr>
      </w:pPr>
      <w:r w:rsidRPr="004A0C9A">
        <w:rPr>
          <w:rFonts w:cstheme="minorHAnsi"/>
          <w:color w:val="000000"/>
          <w:sz w:val="28"/>
          <w:szCs w:val="28"/>
        </w:rPr>
        <w:t>System.out.println("nYou entered a number out of Range.nPlease enter a number in the range [1-3999]");</w:t>
      </w:r>
    </w:p>
    <w:p w:rsidR="004A0C9A" w:rsidRPr="004A0C9A" w:rsidRDefault="004A0C9A" w:rsidP="004A0C9A">
      <w:pPr>
        <w:rPr>
          <w:rFonts w:cstheme="minorHAnsi"/>
          <w:color w:val="000000"/>
          <w:sz w:val="28"/>
          <w:szCs w:val="28"/>
        </w:rPr>
      </w:pPr>
      <w:r w:rsidRPr="004A0C9A">
        <w:rPr>
          <w:rFonts w:cstheme="minorHAnsi"/>
          <w:color w:val="000000"/>
          <w:sz w:val="28"/>
          <w:szCs w:val="28"/>
        </w:rPr>
        <w:t>}</w:t>
      </w:r>
    </w:p>
    <w:p w:rsidR="004A0C9A" w:rsidRDefault="004A0C9A" w:rsidP="004A0C9A">
      <w:pPr>
        <w:rPr>
          <w:rFonts w:cstheme="minorHAnsi"/>
          <w:color w:val="000000"/>
          <w:sz w:val="28"/>
          <w:szCs w:val="28"/>
        </w:rPr>
      </w:pPr>
      <w:r w:rsidRPr="004A0C9A">
        <w:rPr>
          <w:rFonts w:cstheme="minorHAnsi"/>
          <w:color w:val="000000"/>
          <w:sz w:val="28"/>
          <w:szCs w:val="28"/>
        </w:rPr>
        <w:t>}</w:t>
      </w:r>
    </w:p>
    <w:p w:rsidR="004A0C9A" w:rsidRDefault="004A0C9A" w:rsidP="004A0C9A">
      <w:pPr>
        <w:pBdr>
          <w:bottom w:val="single" w:sz="6" w:space="1" w:color="auto"/>
        </w:pBdr>
        <w:rPr>
          <w:rFonts w:cstheme="minorHAnsi"/>
          <w:color w:val="000000"/>
          <w:sz w:val="28"/>
          <w:szCs w:val="28"/>
        </w:rPr>
      </w:pPr>
    </w:p>
    <w:p w:rsidR="004A0C9A" w:rsidRDefault="004A0C9A" w:rsidP="004A0C9A">
      <w:pPr>
        <w:rPr>
          <w:rFonts w:cstheme="minorHAnsi"/>
          <w:color w:val="000000"/>
          <w:sz w:val="28"/>
          <w:szCs w:val="28"/>
        </w:rPr>
      </w:pPr>
    </w:p>
    <w:p w:rsidR="004A0C9A" w:rsidRDefault="004A0C9A" w:rsidP="004A0C9A">
      <w:pPr>
        <w:pStyle w:val="Heading4"/>
        <w:spacing w:before="167" w:beforeAutospacing="0" w:after="167" w:afterAutospacing="0" w:line="335" w:lineRule="atLeast"/>
        <w:jc w:val="both"/>
        <w:rPr>
          <w:rFonts w:ascii="Helvetica" w:hAnsi="Helvetica" w:cs="Helvetica"/>
          <w:color w:val="000000"/>
          <w:sz w:val="29"/>
          <w:szCs w:val="29"/>
        </w:rPr>
      </w:pPr>
      <w:r>
        <w:rPr>
          <w:rFonts w:ascii="Helvetica" w:hAnsi="Helvetica" w:cs="Helvetica"/>
          <w:color w:val="000000"/>
          <w:sz w:val="29"/>
          <w:szCs w:val="29"/>
          <w:u w:val="single"/>
        </w:rPr>
        <w:t>Question:</w:t>
      </w:r>
    </w:p>
    <w:p w:rsidR="004A0C9A" w:rsidRDefault="004A0C9A" w:rsidP="004A0C9A">
      <w:pPr>
        <w:pStyle w:val="NormalWeb"/>
        <w:spacing w:before="0" w:beforeAutospacing="0" w:after="167" w:afterAutospacing="0" w:line="335" w:lineRule="atLeast"/>
        <w:jc w:val="both"/>
        <w:rPr>
          <w:rFonts w:ascii="Helvetica" w:hAnsi="Helvetica" w:cs="Helvetica"/>
          <w:color w:val="000000"/>
          <w:sz w:val="23"/>
          <w:szCs w:val="23"/>
        </w:rPr>
      </w:pPr>
      <w:r>
        <w:rPr>
          <w:rFonts w:ascii="Helvetica" w:hAnsi="Helvetica" w:cs="Helvetica"/>
          <w:color w:val="000000"/>
          <w:sz w:val="23"/>
          <w:szCs w:val="23"/>
        </w:rPr>
        <w:t>Write a program in Java to find the Least Common Multiple (L.C.M.) of two numbers entered by the user.</w:t>
      </w:r>
    </w:p>
    <w:p w:rsidR="004A0C9A" w:rsidRPr="004A0C9A" w:rsidRDefault="004A0C9A" w:rsidP="004A0C9A">
      <w:pPr>
        <w:rPr>
          <w:rFonts w:cstheme="minorHAnsi"/>
          <w:color w:val="000000"/>
          <w:sz w:val="28"/>
          <w:szCs w:val="28"/>
        </w:rPr>
      </w:pPr>
      <w:r>
        <w:rPr>
          <w:rFonts w:ascii="Helvetica" w:hAnsi="Helvetica" w:cs="Helvetica"/>
          <w:color w:val="000000"/>
          <w:sz w:val="23"/>
          <w:szCs w:val="23"/>
        </w:rPr>
        <w:br/>
      </w:r>
      <w:r>
        <w:rPr>
          <w:rFonts w:ascii="Helvetica" w:hAnsi="Helvetica" w:cs="Helvetica"/>
          <w:color w:val="000000"/>
          <w:sz w:val="23"/>
          <w:szCs w:val="23"/>
        </w:rPr>
        <w:br/>
      </w:r>
      <w:r w:rsidRPr="004A0C9A">
        <w:rPr>
          <w:rFonts w:cstheme="minorHAnsi"/>
          <w:color w:val="000000"/>
          <w:sz w:val="28"/>
          <w:szCs w:val="28"/>
        </w:rPr>
        <w:t>import java.io.*;</w:t>
      </w:r>
    </w:p>
    <w:p w:rsidR="004A0C9A" w:rsidRPr="004A0C9A" w:rsidRDefault="004A0C9A" w:rsidP="004A0C9A">
      <w:pPr>
        <w:rPr>
          <w:rFonts w:cstheme="minorHAnsi"/>
          <w:color w:val="000000"/>
          <w:sz w:val="28"/>
          <w:szCs w:val="28"/>
        </w:rPr>
      </w:pPr>
      <w:r w:rsidRPr="004A0C9A">
        <w:rPr>
          <w:rFonts w:cstheme="minorHAnsi"/>
          <w:color w:val="000000"/>
          <w:sz w:val="28"/>
          <w:szCs w:val="28"/>
        </w:rPr>
        <w:t>class LcmMethod_1</w:t>
      </w:r>
    </w:p>
    <w:p w:rsidR="004A0C9A" w:rsidRPr="004A0C9A" w:rsidRDefault="004A0C9A" w:rsidP="004A0C9A">
      <w:pPr>
        <w:rPr>
          <w:rFonts w:cstheme="minorHAnsi"/>
          <w:color w:val="000000"/>
          <w:sz w:val="28"/>
          <w:szCs w:val="28"/>
        </w:rPr>
      </w:pPr>
      <w:r w:rsidRPr="004A0C9A">
        <w:rPr>
          <w:rFonts w:cstheme="minorHAnsi"/>
          <w:color w:val="000000"/>
          <w:sz w:val="28"/>
          <w:szCs w:val="28"/>
        </w:rPr>
        <w:t>{</w:t>
      </w:r>
    </w:p>
    <w:p w:rsidR="004A0C9A" w:rsidRPr="004A0C9A" w:rsidRDefault="004A0C9A" w:rsidP="004A0C9A">
      <w:pPr>
        <w:rPr>
          <w:rFonts w:cstheme="minorHAnsi"/>
          <w:color w:val="000000"/>
          <w:sz w:val="28"/>
          <w:szCs w:val="28"/>
        </w:rPr>
      </w:pPr>
      <w:r w:rsidRPr="004A0C9A">
        <w:rPr>
          <w:rFonts w:cstheme="minorHAnsi"/>
          <w:color w:val="000000"/>
          <w:sz w:val="28"/>
          <w:szCs w:val="28"/>
        </w:rPr>
        <w:lastRenderedPageBreak/>
        <w:t>public static void main(String args[])throws IOException</w:t>
      </w:r>
    </w:p>
    <w:p w:rsidR="004A0C9A" w:rsidRPr="004A0C9A" w:rsidRDefault="004A0C9A" w:rsidP="004A0C9A">
      <w:pPr>
        <w:rPr>
          <w:rFonts w:cstheme="minorHAnsi"/>
          <w:color w:val="000000"/>
          <w:sz w:val="28"/>
          <w:szCs w:val="28"/>
        </w:rPr>
      </w:pPr>
      <w:r w:rsidRPr="004A0C9A">
        <w:rPr>
          <w:rFonts w:cstheme="minorHAnsi"/>
          <w:color w:val="000000"/>
          <w:sz w:val="28"/>
          <w:szCs w:val="28"/>
        </w:rPr>
        <w:t>{</w:t>
      </w:r>
    </w:p>
    <w:p w:rsidR="004A0C9A" w:rsidRPr="004A0C9A" w:rsidRDefault="004A0C9A" w:rsidP="004A0C9A">
      <w:pPr>
        <w:rPr>
          <w:rFonts w:cstheme="minorHAnsi"/>
          <w:color w:val="000000"/>
          <w:sz w:val="28"/>
          <w:szCs w:val="28"/>
        </w:rPr>
      </w:pPr>
      <w:r w:rsidRPr="004A0C9A">
        <w:rPr>
          <w:rFonts w:cstheme="minorHAnsi"/>
          <w:color w:val="000000"/>
          <w:sz w:val="28"/>
          <w:szCs w:val="28"/>
        </w:rPr>
        <w:t>BufferedReader br=new BufferedReader(new InputStreamReader(System.in));</w:t>
      </w:r>
    </w:p>
    <w:p w:rsidR="004A0C9A" w:rsidRPr="004A0C9A" w:rsidRDefault="004A0C9A" w:rsidP="004A0C9A">
      <w:pPr>
        <w:rPr>
          <w:rFonts w:cstheme="minorHAnsi"/>
          <w:color w:val="000000"/>
          <w:sz w:val="28"/>
          <w:szCs w:val="28"/>
        </w:rPr>
      </w:pPr>
      <w:r w:rsidRPr="004A0C9A">
        <w:rPr>
          <w:rFonts w:cstheme="minorHAnsi"/>
          <w:color w:val="000000"/>
          <w:sz w:val="28"/>
          <w:szCs w:val="28"/>
        </w:rPr>
        <w:t>int a,b,lcm=1;</w:t>
      </w:r>
    </w:p>
    <w:p w:rsidR="004A0C9A" w:rsidRPr="004A0C9A" w:rsidRDefault="004A0C9A" w:rsidP="004A0C9A">
      <w:pPr>
        <w:rPr>
          <w:rFonts w:cstheme="minorHAnsi"/>
          <w:color w:val="000000"/>
          <w:sz w:val="28"/>
          <w:szCs w:val="28"/>
        </w:rPr>
      </w:pPr>
      <w:r w:rsidRPr="004A0C9A">
        <w:rPr>
          <w:rFonts w:cstheme="minorHAnsi"/>
          <w:color w:val="000000"/>
          <w:sz w:val="28"/>
          <w:szCs w:val="28"/>
        </w:rPr>
        <w:t>System.out.print("Enter the 1st number : ");</w:t>
      </w:r>
    </w:p>
    <w:p w:rsidR="004A0C9A" w:rsidRPr="004A0C9A" w:rsidRDefault="004A0C9A" w:rsidP="004A0C9A">
      <w:pPr>
        <w:rPr>
          <w:rFonts w:cstheme="minorHAnsi"/>
          <w:color w:val="000000"/>
          <w:sz w:val="28"/>
          <w:szCs w:val="28"/>
        </w:rPr>
      </w:pPr>
      <w:r w:rsidRPr="004A0C9A">
        <w:rPr>
          <w:rFonts w:cstheme="minorHAnsi"/>
          <w:color w:val="000000"/>
          <w:sz w:val="28"/>
          <w:szCs w:val="28"/>
        </w:rPr>
        <w:t>a=Integer.parseInt(br.readLine());</w:t>
      </w:r>
    </w:p>
    <w:p w:rsidR="004A0C9A" w:rsidRPr="004A0C9A" w:rsidRDefault="004A0C9A" w:rsidP="004A0C9A">
      <w:pPr>
        <w:rPr>
          <w:rFonts w:cstheme="minorHAnsi"/>
          <w:color w:val="000000"/>
          <w:sz w:val="28"/>
          <w:szCs w:val="28"/>
        </w:rPr>
      </w:pPr>
      <w:r w:rsidRPr="004A0C9A">
        <w:rPr>
          <w:rFonts w:cstheme="minorHAnsi"/>
          <w:color w:val="000000"/>
          <w:sz w:val="28"/>
          <w:szCs w:val="28"/>
        </w:rPr>
        <w:t>System.out.print("Enter the 2nd number : ");</w:t>
      </w:r>
    </w:p>
    <w:p w:rsidR="004A0C9A" w:rsidRPr="004A0C9A" w:rsidRDefault="004A0C9A" w:rsidP="004A0C9A">
      <w:pPr>
        <w:rPr>
          <w:rFonts w:cstheme="minorHAnsi"/>
          <w:color w:val="000000"/>
          <w:sz w:val="28"/>
          <w:szCs w:val="28"/>
        </w:rPr>
      </w:pPr>
      <w:r w:rsidRPr="004A0C9A">
        <w:rPr>
          <w:rFonts w:cstheme="minorHAnsi"/>
          <w:color w:val="000000"/>
          <w:sz w:val="28"/>
          <w:szCs w:val="28"/>
        </w:rPr>
        <w:t>b=Integer.parseInt(br.readLine());</w:t>
      </w:r>
    </w:p>
    <w:p w:rsidR="004A0C9A" w:rsidRPr="004A0C9A" w:rsidRDefault="004A0C9A" w:rsidP="004A0C9A">
      <w:pPr>
        <w:rPr>
          <w:rFonts w:cstheme="minorHAnsi"/>
          <w:color w:val="000000"/>
          <w:sz w:val="28"/>
          <w:szCs w:val="28"/>
        </w:rPr>
      </w:pPr>
      <w:r w:rsidRPr="004A0C9A">
        <w:rPr>
          <w:rFonts w:cstheme="minorHAnsi"/>
          <w:color w:val="000000"/>
          <w:sz w:val="28"/>
          <w:szCs w:val="28"/>
        </w:rPr>
        <w:t>for(int i=a;i&lt;a*b;i++) //Even if you start the for loop by 1, you will get the answer, but starting it from either the first or the second number reduces the number of times the for loop is executed.</w:t>
      </w:r>
    </w:p>
    <w:p w:rsidR="004A0C9A" w:rsidRPr="004A0C9A" w:rsidRDefault="004A0C9A" w:rsidP="004A0C9A">
      <w:pPr>
        <w:rPr>
          <w:rFonts w:cstheme="minorHAnsi"/>
          <w:color w:val="000000"/>
          <w:sz w:val="28"/>
          <w:szCs w:val="28"/>
        </w:rPr>
      </w:pPr>
      <w:r w:rsidRPr="004A0C9A">
        <w:rPr>
          <w:rFonts w:cstheme="minorHAnsi"/>
          <w:color w:val="000000"/>
          <w:sz w:val="28"/>
          <w:szCs w:val="28"/>
        </w:rPr>
        <w:t>{</w:t>
      </w:r>
    </w:p>
    <w:p w:rsidR="004A0C9A" w:rsidRPr="004A0C9A" w:rsidRDefault="004A0C9A" w:rsidP="004A0C9A">
      <w:pPr>
        <w:rPr>
          <w:rFonts w:cstheme="minorHAnsi"/>
          <w:color w:val="000000"/>
          <w:sz w:val="28"/>
          <w:szCs w:val="28"/>
        </w:rPr>
      </w:pPr>
      <w:r w:rsidRPr="004A0C9A">
        <w:rPr>
          <w:rFonts w:cstheme="minorHAnsi"/>
          <w:color w:val="000000"/>
          <w:sz w:val="28"/>
          <w:szCs w:val="28"/>
        </w:rPr>
        <w:t>if(i%a==0 &amp;&amp; i%b==0) //Checking the first number which is divisible by both the numbers</w:t>
      </w:r>
    </w:p>
    <w:p w:rsidR="004A0C9A" w:rsidRPr="004A0C9A" w:rsidRDefault="004A0C9A" w:rsidP="004A0C9A">
      <w:pPr>
        <w:rPr>
          <w:rFonts w:cstheme="minorHAnsi"/>
          <w:color w:val="000000"/>
          <w:sz w:val="28"/>
          <w:szCs w:val="28"/>
        </w:rPr>
      </w:pPr>
      <w:r w:rsidRPr="004A0C9A">
        <w:rPr>
          <w:rFonts w:cstheme="minorHAnsi"/>
          <w:color w:val="000000"/>
          <w:sz w:val="28"/>
          <w:szCs w:val="28"/>
        </w:rPr>
        <w:t>{</w:t>
      </w:r>
    </w:p>
    <w:p w:rsidR="004A0C9A" w:rsidRPr="004A0C9A" w:rsidRDefault="004A0C9A" w:rsidP="004A0C9A">
      <w:pPr>
        <w:rPr>
          <w:rFonts w:cstheme="minorHAnsi"/>
          <w:color w:val="000000"/>
          <w:sz w:val="28"/>
          <w:szCs w:val="28"/>
        </w:rPr>
      </w:pPr>
      <w:r w:rsidRPr="004A0C9A">
        <w:rPr>
          <w:rFonts w:cstheme="minorHAnsi"/>
          <w:color w:val="000000"/>
          <w:sz w:val="28"/>
          <w:szCs w:val="28"/>
        </w:rPr>
        <w:t>lcm=i;</w:t>
      </w:r>
    </w:p>
    <w:p w:rsidR="004A0C9A" w:rsidRPr="004A0C9A" w:rsidRDefault="004A0C9A" w:rsidP="004A0C9A">
      <w:pPr>
        <w:rPr>
          <w:rFonts w:cstheme="minorHAnsi"/>
          <w:color w:val="000000"/>
          <w:sz w:val="28"/>
          <w:szCs w:val="28"/>
        </w:rPr>
      </w:pPr>
      <w:r w:rsidRPr="004A0C9A">
        <w:rPr>
          <w:rFonts w:cstheme="minorHAnsi"/>
          <w:color w:val="000000"/>
          <w:sz w:val="28"/>
          <w:szCs w:val="28"/>
        </w:rPr>
        <w:t>break; //exiting from the loop, as we don’t need anymore checking after getting the LCM</w:t>
      </w:r>
    </w:p>
    <w:p w:rsidR="004A0C9A" w:rsidRPr="004A0C9A" w:rsidRDefault="004A0C9A" w:rsidP="004A0C9A">
      <w:pPr>
        <w:rPr>
          <w:rFonts w:cstheme="minorHAnsi"/>
          <w:color w:val="000000"/>
          <w:sz w:val="28"/>
          <w:szCs w:val="28"/>
        </w:rPr>
      </w:pPr>
      <w:r w:rsidRPr="004A0C9A">
        <w:rPr>
          <w:rFonts w:cstheme="minorHAnsi"/>
          <w:color w:val="000000"/>
          <w:sz w:val="28"/>
          <w:szCs w:val="28"/>
        </w:rPr>
        <w:t>}</w:t>
      </w:r>
    </w:p>
    <w:p w:rsidR="004A0C9A" w:rsidRPr="004A0C9A" w:rsidRDefault="004A0C9A" w:rsidP="004A0C9A">
      <w:pPr>
        <w:rPr>
          <w:rFonts w:cstheme="minorHAnsi"/>
          <w:color w:val="000000"/>
          <w:sz w:val="28"/>
          <w:szCs w:val="28"/>
        </w:rPr>
      </w:pPr>
      <w:r w:rsidRPr="004A0C9A">
        <w:rPr>
          <w:rFonts w:cstheme="minorHAnsi"/>
          <w:color w:val="000000"/>
          <w:sz w:val="28"/>
          <w:szCs w:val="28"/>
        </w:rPr>
        <w:t>}</w:t>
      </w:r>
    </w:p>
    <w:p w:rsidR="004A0C9A" w:rsidRPr="004A0C9A" w:rsidRDefault="004A0C9A" w:rsidP="004A0C9A">
      <w:pPr>
        <w:rPr>
          <w:rFonts w:cstheme="minorHAnsi"/>
          <w:color w:val="000000"/>
          <w:sz w:val="28"/>
          <w:szCs w:val="28"/>
        </w:rPr>
      </w:pPr>
      <w:r w:rsidRPr="004A0C9A">
        <w:rPr>
          <w:rFonts w:cstheme="minorHAnsi"/>
          <w:color w:val="000000"/>
          <w:sz w:val="28"/>
          <w:szCs w:val="28"/>
        </w:rPr>
        <w:t>System.out.println("L.C.M. = "+lcm);</w:t>
      </w:r>
    </w:p>
    <w:p w:rsidR="004A0C9A" w:rsidRPr="004A0C9A" w:rsidRDefault="004A0C9A" w:rsidP="004A0C9A">
      <w:pPr>
        <w:rPr>
          <w:rFonts w:cstheme="minorHAnsi"/>
          <w:color w:val="000000"/>
          <w:sz w:val="28"/>
          <w:szCs w:val="28"/>
        </w:rPr>
      </w:pPr>
      <w:r w:rsidRPr="004A0C9A">
        <w:rPr>
          <w:rFonts w:cstheme="minorHAnsi"/>
          <w:color w:val="000000"/>
          <w:sz w:val="28"/>
          <w:szCs w:val="28"/>
        </w:rPr>
        <w:t>}</w:t>
      </w:r>
    </w:p>
    <w:p w:rsidR="004A0C9A" w:rsidRPr="004A0C9A" w:rsidRDefault="004A0C9A" w:rsidP="004A0C9A">
      <w:pPr>
        <w:rPr>
          <w:rFonts w:cstheme="minorHAnsi"/>
          <w:color w:val="000000"/>
          <w:sz w:val="28"/>
          <w:szCs w:val="28"/>
        </w:rPr>
      </w:pPr>
      <w:r w:rsidRPr="004A0C9A">
        <w:rPr>
          <w:rFonts w:cstheme="minorHAnsi"/>
          <w:color w:val="000000"/>
          <w:sz w:val="28"/>
          <w:szCs w:val="28"/>
        </w:rPr>
        <w:t>}</w:t>
      </w:r>
    </w:p>
    <w:p w:rsidR="004A0C9A" w:rsidRDefault="004A0C9A" w:rsidP="004A0C9A">
      <w:pPr>
        <w:rPr>
          <w:rFonts w:cstheme="minorHAnsi"/>
          <w:color w:val="000000"/>
          <w:sz w:val="28"/>
          <w:szCs w:val="28"/>
        </w:rPr>
      </w:pPr>
      <w:r w:rsidRPr="004A0C9A">
        <w:rPr>
          <w:rFonts w:cstheme="minorHAnsi"/>
          <w:color w:val="000000"/>
          <w:sz w:val="28"/>
          <w:szCs w:val="28"/>
        </w:rPr>
        <w:br/>
      </w:r>
      <w:r>
        <w:rPr>
          <w:rFonts w:cstheme="minorHAnsi"/>
          <w:color w:val="000000"/>
          <w:sz w:val="28"/>
          <w:szCs w:val="28"/>
        </w:rPr>
        <w:t>-----------------------------------------------------------------------------------------------------------------------------------------------------------------------------------</w:t>
      </w:r>
    </w:p>
    <w:p w:rsidR="004A0C9A" w:rsidRDefault="004A0C9A" w:rsidP="004A0C9A">
      <w:pPr>
        <w:rPr>
          <w:rFonts w:cstheme="minorHAnsi"/>
          <w:color w:val="000000"/>
          <w:sz w:val="28"/>
          <w:szCs w:val="28"/>
        </w:rPr>
      </w:pPr>
    </w:p>
    <w:p w:rsidR="004A0C9A" w:rsidRDefault="004A0C9A" w:rsidP="004A0C9A">
      <w:pPr>
        <w:pStyle w:val="Heading4"/>
        <w:spacing w:before="167" w:beforeAutospacing="0" w:after="167" w:afterAutospacing="0" w:line="335" w:lineRule="atLeast"/>
        <w:rPr>
          <w:rFonts w:ascii="Helvetica" w:hAnsi="Helvetica" w:cs="Helvetica"/>
          <w:color w:val="000000"/>
          <w:sz w:val="29"/>
          <w:szCs w:val="29"/>
        </w:rPr>
      </w:pPr>
      <w:r>
        <w:rPr>
          <w:rFonts w:ascii="Helvetica" w:hAnsi="Helvetica" w:cs="Helvetica"/>
          <w:color w:val="000000"/>
          <w:sz w:val="29"/>
          <w:szCs w:val="29"/>
          <w:u w:val="single"/>
        </w:rPr>
        <w:t>Question:</w:t>
      </w:r>
    </w:p>
    <w:p w:rsidR="004A0C9A" w:rsidRDefault="004A0C9A" w:rsidP="004A0C9A">
      <w:pPr>
        <w:pStyle w:val="NormalWeb"/>
        <w:spacing w:before="0" w:beforeAutospacing="0" w:after="167" w:afterAutospacing="0" w:line="335" w:lineRule="atLeast"/>
        <w:rPr>
          <w:rFonts w:ascii="Helvetica" w:hAnsi="Helvetica" w:cs="Helvetica"/>
          <w:color w:val="000000"/>
          <w:sz w:val="23"/>
          <w:szCs w:val="23"/>
        </w:rPr>
      </w:pPr>
      <w:r>
        <w:rPr>
          <w:rFonts w:ascii="Helvetica" w:hAnsi="Helvetica" w:cs="Helvetica"/>
          <w:color w:val="000000"/>
          <w:sz w:val="23"/>
          <w:szCs w:val="23"/>
        </w:rPr>
        <w:t>Write a program to accept a sentence and print only the first letter of each word of the sentence in capital letters separated by a full stop.</w:t>
      </w:r>
      <w:r>
        <w:rPr>
          <w:rFonts w:ascii="Helvetica" w:hAnsi="Helvetica" w:cs="Helvetica"/>
          <w:color w:val="000000"/>
          <w:sz w:val="23"/>
          <w:szCs w:val="23"/>
        </w:rPr>
        <w:br/>
      </w:r>
      <w:r>
        <w:rPr>
          <w:rStyle w:val="Strong"/>
          <w:rFonts w:ascii="Helvetica" w:hAnsi="Helvetica" w:cs="Helvetica"/>
          <w:color w:val="000000"/>
          <w:sz w:val="23"/>
          <w:szCs w:val="23"/>
        </w:rPr>
        <w:t>Example :</w:t>
      </w:r>
      <w:r>
        <w:rPr>
          <w:rFonts w:ascii="Helvetica" w:hAnsi="Helvetica" w:cs="Helvetica"/>
          <w:color w:val="000000"/>
          <w:sz w:val="23"/>
          <w:szCs w:val="23"/>
        </w:rPr>
        <w:br/>
        <w:t>INPUT SENTENCE : “This is a cat”</w:t>
      </w:r>
      <w:r>
        <w:rPr>
          <w:rFonts w:ascii="Helvetica" w:hAnsi="Helvetica" w:cs="Helvetica"/>
          <w:color w:val="000000"/>
          <w:sz w:val="23"/>
          <w:szCs w:val="23"/>
        </w:rPr>
        <w:br/>
        <w:t>OUTPUT : T.I.A.C.</w:t>
      </w:r>
    </w:p>
    <w:p w:rsidR="004A0C9A" w:rsidRPr="004A0C9A" w:rsidRDefault="004A0C9A" w:rsidP="004A0C9A">
      <w:pPr>
        <w:rPr>
          <w:rFonts w:cstheme="minorHAnsi"/>
          <w:sz w:val="28"/>
          <w:szCs w:val="28"/>
        </w:rPr>
      </w:pPr>
      <w:r w:rsidRPr="004A0C9A">
        <w:rPr>
          <w:rFonts w:cstheme="minorHAnsi"/>
          <w:color w:val="000000"/>
          <w:sz w:val="28"/>
          <w:szCs w:val="28"/>
        </w:rPr>
        <w:br/>
      </w:r>
      <w:r w:rsidRPr="004A0C9A">
        <w:rPr>
          <w:rFonts w:cstheme="minorHAnsi"/>
          <w:sz w:val="28"/>
          <w:szCs w:val="28"/>
        </w:rPr>
        <w:t>import java.io.*;</w:t>
      </w:r>
    </w:p>
    <w:p w:rsidR="004A0C9A" w:rsidRPr="004A0C9A" w:rsidRDefault="004A0C9A" w:rsidP="004A0C9A">
      <w:pPr>
        <w:rPr>
          <w:rFonts w:cstheme="minorHAnsi"/>
          <w:sz w:val="28"/>
          <w:szCs w:val="28"/>
        </w:rPr>
      </w:pPr>
      <w:r w:rsidRPr="004A0C9A">
        <w:rPr>
          <w:rFonts w:cstheme="minorHAnsi"/>
          <w:sz w:val="28"/>
          <w:szCs w:val="28"/>
        </w:rPr>
        <w:t>class Initials</w:t>
      </w:r>
    </w:p>
    <w:p w:rsidR="004A0C9A" w:rsidRPr="004A0C9A" w:rsidRDefault="004A0C9A" w:rsidP="004A0C9A">
      <w:pPr>
        <w:rPr>
          <w:rFonts w:cstheme="minorHAnsi"/>
          <w:sz w:val="28"/>
          <w:szCs w:val="28"/>
        </w:rPr>
      </w:pPr>
      <w:r w:rsidRPr="004A0C9A">
        <w:rPr>
          <w:rFonts w:cstheme="minorHAnsi"/>
          <w:sz w:val="28"/>
          <w:szCs w:val="28"/>
        </w:rPr>
        <w:t>{</w:t>
      </w:r>
    </w:p>
    <w:p w:rsidR="004A0C9A" w:rsidRPr="004A0C9A" w:rsidRDefault="004A0C9A" w:rsidP="004A0C9A">
      <w:pPr>
        <w:rPr>
          <w:rFonts w:cstheme="minorHAnsi"/>
          <w:sz w:val="28"/>
          <w:szCs w:val="28"/>
        </w:rPr>
      </w:pPr>
      <w:r w:rsidRPr="004A0C9A">
        <w:rPr>
          <w:rFonts w:cstheme="minorHAnsi"/>
          <w:sz w:val="28"/>
          <w:szCs w:val="28"/>
        </w:rPr>
        <w:t>public static void main(String args[])throws IOException</w:t>
      </w:r>
    </w:p>
    <w:p w:rsidR="004A0C9A" w:rsidRPr="004A0C9A" w:rsidRDefault="004A0C9A" w:rsidP="004A0C9A">
      <w:pPr>
        <w:rPr>
          <w:rFonts w:cstheme="minorHAnsi"/>
          <w:sz w:val="28"/>
          <w:szCs w:val="28"/>
        </w:rPr>
      </w:pPr>
      <w:r w:rsidRPr="004A0C9A">
        <w:rPr>
          <w:rFonts w:cstheme="minorHAnsi"/>
          <w:sz w:val="28"/>
          <w:szCs w:val="28"/>
        </w:rPr>
        <w:t>{</w:t>
      </w:r>
    </w:p>
    <w:p w:rsidR="004A0C9A" w:rsidRPr="004A0C9A" w:rsidRDefault="004A0C9A" w:rsidP="004A0C9A">
      <w:pPr>
        <w:rPr>
          <w:rFonts w:cstheme="minorHAnsi"/>
          <w:sz w:val="28"/>
          <w:szCs w:val="28"/>
        </w:rPr>
      </w:pPr>
      <w:r w:rsidRPr="004A0C9A">
        <w:rPr>
          <w:rFonts w:cstheme="minorHAnsi"/>
          <w:sz w:val="28"/>
          <w:szCs w:val="28"/>
        </w:rPr>
        <w:t>BufferedReader br=new BufferedReader(new InputStreamReader(System.in));</w:t>
      </w:r>
    </w:p>
    <w:p w:rsidR="004A0C9A" w:rsidRPr="004A0C9A" w:rsidRDefault="004A0C9A" w:rsidP="004A0C9A">
      <w:pPr>
        <w:rPr>
          <w:rFonts w:cstheme="minorHAnsi"/>
          <w:sz w:val="28"/>
          <w:szCs w:val="28"/>
        </w:rPr>
      </w:pPr>
      <w:r w:rsidRPr="004A0C9A">
        <w:rPr>
          <w:rFonts w:cstheme="minorHAnsi"/>
          <w:sz w:val="28"/>
          <w:szCs w:val="28"/>
        </w:rPr>
        <w:t>String s;</w:t>
      </w:r>
    </w:p>
    <w:p w:rsidR="004A0C9A" w:rsidRPr="004A0C9A" w:rsidRDefault="004A0C9A" w:rsidP="004A0C9A">
      <w:pPr>
        <w:rPr>
          <w:rFonts w:cstheme="minorHAnsi"/>
          <w:sz w:val="28"/>
          <w:szCs w:val="28"/>
        </w:rPr>
      </w:pPr>
      <w:r w:rsidRPr="004A0C9A">
        <w:rPr>
          <w:rFonts w:cstheme="minorHAnsi"/>
          <w:sz w:val="28"/>
          <w:szCs w:val="28"/>
        </w:rPr>
        <w:t>char x;</w:t>
      </w:r>
    </w:p>
    <w:p w:rsidR="004A0C9A" w:rsidRPr="004A0C9A" w:rsidRDefault="004A0C9A" w:rsidP="004A0C9A">
      <w:pPr>
        <w:rPr>
          <w:rFonts w:cstheme="minorHAnsi"/>
          <w:sz w:val="28"/>
          <w:szCs w:val="28"/>
        </w:rPr>
      </w:pPr>
      <w:r w:rsidRPr="004A0C9A">
        <w:rPr>
          <w:rFonts w:cstheme="minorHAnsi"/>
          <w:sz w:val="28"/>
          <w:szCs w:val="28"/>
        </w:rPr>
        <w:t>int l;</w:t>
      </w:r>
    </w:p>
    <w:p w:rsidR="004A0C9A" w:rsidRPr="004A0C9A" w:rsidRDefault="004A0C9A" w:rsidP="004A0C9A">
      <w:pPr>
        <w:rPr>
          <w:rFonts w:cstheme="minorHAnsi"/>
          <w:sz w:val="28"/>
          <w:szCs w:val="28"/>
        </w:rPr>
      </w:pPr>
      <w:r w:rsidRPr="004A0C9A">
        <w:rPr>
          <w:rFonts w:cstheme="minorHAnsi"/>
          <w:sz w:val="28"/>
          <w:szCs w:val="28"/>
        </w:rPr>
        <w:t>System.out.print("Enter any sentence: ");</w:t>
      </w:r>
    </w:p>
    <w:p w:rsidR="004A0C9A" w:rsidRPr="004A0C9A" w:rsidRDefault="004A0C9A" w:rsidP="004A0C9A">
      <w:pPr>
        <w:rPr>
          <w:rFonts w:cstheme="minorHAnsi"/>
          <w:sz w:val="28"/>
          <w:szCs w:val="28"/>
        </w:rPr>
      </w:pPr>
      <w:r w:rsidRPr="004A0C9A">
        <w:rPr>
          <w:rFonts w:cstheme="minorHAnsi"/>
          <w:sz w:val="28"/>
          <w:szCs w:val="28"/>
        </w:rPr>
        <w:lastRenderedPageBreak/>
        <w:t>s=br.readLine();</w:t>
      </w:r>
    </w:p>
    <w:p w:rsidR="004A0C9A" w:rsidRPr="004A0C9A" w:rsidRDefault="004A0C9A" w:rsidP="004A0C9A">
      <w:pPr>
        <w:rPr>
          <w:rFonts w:cstheme="minorHAnsi"/>
          <w:sz w:val="28"/>
          <w:szCs w:val="28"/>
        </w:rPr>
      </w:pPr>
      <w:r w:rsidRPr="004A0C9A">
        <w:rPr>
          <w:rFonts w:cstheme="minorHAnsi"/>
          <w:sz w:val="28"/>
          <w:szCs w:val="28"/>
        </w:rPr>
        <w:t>s=" "+s; //adding a space infront of the inputted sentence or a name</w:t>
      </w:r>
    </w:p>
    <w:p w:rsidR="004A0C9A" w:rsidRPr="004A0C9A" w:rsidRDefault="004A0C9A" w:rsidP="004A0C9A">
      <w:pPr>
        <w:rPr>
          <w:rFonts w:cstheme="minorHAnsi"/>
          <w:sz w:val="28"/>
          <w:szCs w:val="28"/>
        </w:rPr>
      </w:pPr>
      <w:r w:rsidRPr="004A0C9A">
        <w:rPr>
          <w:rFonts w:cstheme="minorHAnsi"/>
          <w:sz w:val="28"/>
          <w:szCs w:val="28"/>
        </w:rPr>
        <w:t>s=s.toUpperCase(); //converting the sentence into Upper Case (Capital Letters)</w:t>
      </w:r>
    </w:p>
    <w:p w:rsidR="004A0C9A" w:rsidRPr="004A0C9A" w:rsidRDefault="004A0C9A" w:rsidP="004A0C9A">
      <w:pPr>
        <w:rPr>
          <w:rFonts w:cstheme="minorHAnsi"/>
          <w:sz w:val="28"/>
          <w:szCs w:val="28"/>
        </w:rPr>
      </w:pPr>
      <w:r w:rsidRPr="004A0C9A">
        <w:rPr>
          <w:rFonts w:cstheme="minorHAnsi"/>
          <w:sz w:val="28"/>
          <w:szCs w:val="28"/>
        </w:rPr>
        <w:t>l=s.length(); //finding the length of the sentence&lt;/span&gt;</w:t>
      </w:r>
    </w:p>
    <w:p w:rsidR="004A0C9A" w:rsidRPr="004A0C9A" w:rsidRDefault="004A0C9A" w:rsidP="004A0C9A">
      <w:pPr>
        <w:rPr>
          <w:rFonts w:cstheme="minorHAnsi"/>
          <w:sz w:val="28"/>
          <w:szCs w:val="28"/>
        </w:rPr>
      </w:pPr>
      <w:r w:rsidRPr="004A0C9A">
        <w:rPr>
          <w:rFonts w:cstheme="minorHAnsi"/>
          <w:sz w:val="28"/>
          <w:szCs w:val="28"/>
        </w:rPr>
        <w:t>System.out.print("Output = ");</w:t>
      </w:r>
    </w:p>
    <w:p w:rsidR="004A0C9A" w:rsidRPr="004A0C9A" w:rsidRDefault="004A0C9A" w:rsidP="004A0C9A">
      <w:pPr>
        <w:rPr>
          <w:rFonts w:cstheme="minorHAnsi"/>
          <w:sz w:val="28"/>
          <w:szCs w:val="28"/>
        </w:rPr>
      </w:pPr>
      <w:r w:rsidRPr="004A0C9A">
        <w:rPr>
          <w:rFonts w:cstheme="minorHAnsi"/>
          <w:sz w:val="28"/>
          <w:szCs w:val="28"/>
        </w:rPr>
        <w:t xml:space="preserve"> </w:t>
      </w:r>
    </w:p>
    <w:p w:rsidR="004A0C9A" w:rsidRPr="004A0C9A" w:rsidRDefault="004A0C9A" w:rsidP="004A0C9A">
      <w:pPr>
        <w:rPr>
          <w:rFonts w:cstheme="minorHAnsi"/>
          <w:sz w:val="28"/>
          <w:szCs w:val="28"/>
        </w:rPr>
      </w:pPr>
      <w:r w:rsidRPr="004A0C9A">
        <w:rPr>
          <w:rFonts w:cstheme="minorHAnsi"/>
          <w:sz w:val="28"/>
          <w:szCs w:val="28"/>
        </w:rPr>
        <w:t>for(int i=0;i&lt;l;i++)</w:t>
      </w:r>
    </w:p>
    <w:p w:rsidR="004A0C9A" w:rsidRPr="004A0C9A" w:rsidRDefault="004A0C9A" w:rsidP="004A0C9A">
      <w:pPr>
        <w:rPr>
          <w:rFonts w:cstheme="minorHAnsi"/>
          <w:sz w:val="28"/>
          <w:szCs w:val="28"/>
        </w:rPr>
      </w:pPr>
      <w:r w:rsidRPr="004A0C9A">
        <w:rPr>
          <w:rFonts w:cstheme="minorHAnsi"/>
          <w:sz w:val="28"/>
          <w:szCs w:val="28"/>
        </w:rPr>
        <w:t>{</w:t>
      </w:r>
    </w:p>
    <w:p w:rsidR="004A0C9A" w:rsidRPr="004A0C9A" w:rsidRDefault="004A0C9A" w:rsidP="004A0C9A">
      <w:pPr>
        <w:rPr>
          <w:rFonts w:cstheme="minorHAnsi"/>
          <w:sz w:val="28"/>
          <w:szCs w:val="28"/>
        </w:rPr>
      </w:pPr>
      <w:r w:rsidRPr="004A0C9A">
        <w:rPr>
          <w:rFonts w:cstheme="minorHAnsi"/>
          <w:sz w:val="28"/>
          <w:szCs w:val="28"/>
        </w:rPr>
        <w:t>x=s.charAt(i); //taking out one character at a time from the sentence</w:t>
      </w:r>
    </w:p>
    <w:p w:rsidR="004A0C9A" w:rsidRPr="004A0C9A" w:rsidRDefault="004A0C9A" w:rsidP="004A0C9A">
      <w:pPr>
        <w:rPr>
          <w:rFonts w:cstheme="minorHAnsi"/>
          <w:sz w:val="28"/>
          <w:szCs w:val="28"/>
        </w:rPr>
      </w:pPr>
      <w:r w:rsidRPr="004A0C9A">
        <w:rPr>
          <w:rFonts w:cstheme="minorHAnsi"/>
          <w:sz w:val="28"/>
          <w:szCs w:val="28"/>
        </w:rPr>
        <w:t>if(x==' ') //if the character is a space, printing the next Character along with a fullstop</w:t>
      </w:r>
    </w:p>
    <w:p w:rsidR="004A0C9A" w:rsidRPr="004A0C9A" w:rsidRDefault="004A0C9A" w:rsidP="004A0C9A">
      <w:pPr>
        <w:rPr>
          <w:rFonts w:cstheme="minorHAnsi"/>
          <w:sz w:val="28"/>
          <w:szCs w:val="28"/>
        </w:rPr>
      </w:pPr>
      <w:r w:rsidRPr="004A0C9A">
        <w:rPr>
          <w:rFonts w:cstheme="minorHAnsi"/>
          <w:sz w:val="28"/>
          <w:szCs w:val="28"/>
        </w:rPr>
        <w:t>System.out.print(s.charAt(i+1)+".");</w:t>
      </w:r>
    </w:p>
    <w:p w:rsidR="004A0C9A" w:rsidRPr="004A0C9A" w:rsidRDefault="004A0C9A" w:rsidP="004A0C9A">
      <w:pPr>
        <w:rPr>
          <w:rFonts w:cstheme="minorHAnsi"/>
          <w:sz w:val="28"/>
          <w:szCs w:val="28"/>
        </w:rPr>
      </w:pPr>
      <w:r w:rsidRPr="004A0C9A">
        <w:rPr>
          <w:rFonts w:cstheme="minorHAnsi"/>
          <w:sz w:val="28"/>
          <w:szCs w:val="28"/>
        </w:rPr>
        <w:t>}</w:t>
      </w:r>
    </w:p>
    <w:p w:rsidR="004A0C9A" w:rsidRPr="004A0C9A" w:rsidRDefault="004A0C9A" w:rsidP="004A0C9A">
      <w:pPr>
        <w:rPr>
          <w:rFonts w:cstheme="minorHAnsi"/>
          <w:sz w:val="28"/>
          <w:szCs w:val="28"/>
        </w:rPr>
      </w:pPr>
      <w:r w:rsidRPr="004A0C9A">
        <w:rPr>
          <w:rFonts w:cstheme="minorHAnsi"/>
          <w:sz w:val="28"/>
          <w:szCs w:val="28"/>
        </w:rPr>
        <w:t>}</w:t>
      </w:r>
    </w:p>
    <w:p w:rsidR="004A0C9A" w:rsidRPr="004A0C9A" w:rsidRDefault="004A0C9A" w:rsidP="004A0C9A">
      <w:pPr>
        <w:rPr>
          <w:rFonts w:cstheme="minorHAnsi"/>
          <w:sz w:val="28"/>
          <w:szCs w:val="28"/>
        </w:rPr>
      </w:pPr>
      <w:r w:rsidRPr="004A0C9A">
        <w:rPr>
          <w:rFonts w:cstheme="minorHAnsi"/>
          <w:sz w:val="28"/>
          <w:szCs w:val="28"/>
        </w:rPr>
        <w:t>}</w:t>
      </w:r>
    </w:p>
    <w:p w:rsidR="004A0C9A" w:rsidRDefault="004A0C9A" w:rsidP="004A0C9A">
      <w:pPr>
        <w:pBdr>
          <w:bottom w:val="single" w:sz="6" w:space="1" w:color="auto"/>
        </w:pBdr>
        <w:rPr>
          <w:rFonts w:cstheme="minorHAnsi"/>
          <w:sz w:val="28"/>
          <w:szCs w:val="28"/>
        </w:rPr>
      </w:pPr>
    </w:p>
    <w:p w:rsidR="004A0C9A" w:rsidRPr="005D18EF" w:rsidRDefault="004A0C9A" w:rsidP="005D18EF">
      <w:pPr>
        <w:jc w:val="center"/>
        <w:rPr>
          <w:rFonts w:cstheme="minorHAnsi"/>
          <w:b/>
          <w:sz w:val="28"/>
          <w:szCs w:val="28"/>
        </w:rPr>
      </w:pPr>
    </w:p>
    <w:p w:rsidR="004A0C9A" w:rsidRPr="005D18EF" w:rsidRDefault="005D18EF" w:rsidP="005D18EF">
      <w:pPr>
        <w:jc w:val="center"/>
        <w:rPr>
          <w:rFonts w:cstheme="minorHAnsi"/>
          <w:b/>
          <w:sz w:val="28"/>
          <w:szCs w:val="28"/>
        </w:rPr>
      </w:pPr>
      <w:r w:rsidRPr="005D18EF">
        <w:rPr>
          <w:rFonts w:cstheme="minorHAnsi"/>
          <w:b/>
          <w:sz w:val="28"/>
          <w:szCs w:val="28"/>
          <w:highlight w:val="yellow"/>
        </w:rPr>
        <w:t>This material contains some of the most important Programs for ICSE. The programs have been solved &amp; cross checked.</w:t>
      </w:r>
    </w:p>
    <w:sectPr w:rsidR="004A0C9A" w:rsidRPr="005D18EF" w:rsidSect="00C630AA">
      <w:headerReference w:type="even" r:id="rId6"/>
      <w:headerReference w:type="default" r:id="rId7"/>
      <w:footerReference w:type="even" r:id="rId8"/>
      <w:footerReference w:type="default" r:id="rId9"/>
      <w:headerReference w:type="first" r:id="rId10"/>
      <w:footerReference w:type="first" r:id="rId11"/>
      <w:pgSz w:w="16839" w:h="23814" w:code="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10AD" w:rsidRDefault="005210AD" w:rsidP="005D18EF">
      <w:pPr>
        <w:spacing w:after="0" w:line="240" w:lineRule="auto"/>
      </w:pPr>
      <w:r>
        <w:separator/>
      </w:r>
    </w:p>
  </w:endnote>
  <w:endnote w:type="continuationSeparator" w:id="1">
    <w:p w:rsidR="005210AD" w:rsidRDefault="005210AD" w:rsidP="005D18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8EF" w:rsidRDefault="005D18E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8EF" w:rsidRDefault="005D18E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8EF" w:rsidRDefault="005D18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10AD" w:rsidRDefault="005210AD" w:rsidP="005D18EF">
      <w:pPr>
        <w:spacing w:after="0" w:line="240" w:lineRule="auto"/>
      </w:pPr>
      <w:r>
        <w:separator/>
      </w:r>
    </w:p>
  </w:footnote>
  <w:footnote w:type="continuationSeparator" w:id="1">
    <w:p w:rsidR="005210AD" w:rsidRDefault="005210AD" w:rsidP="005D18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8EF" w:rsidRDefault="005D18E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54975" o:spid="_x0000_s3074" type="#_x0000_t136" style="position:absolute;margin-left:0;margin-top:0;width:759.9pt;height:325.65pt;rotation:315;z-index:-251654144;mso-position-horizontal:center;mso-position-horizontal-relative:margin;mso-position-vertical:center;mso-position-vertical-relative:margin" o:allowincell="f" fillcolor="silver" stroked="f">
          <v:fill opacity=".5"/>
          <v:textpath style="font-family:&quot;Calibri&quot;;font-size:1pt" string="ANISOF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8EF" w:rsidRDefault="005D18E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54976" o:spid="_x0000_s3075" type="#_x0000_t136" style="position:absolute;margin-left:0;margin-top:0;width:759.9pt;height:325.65pt;rotation:315;z-index:-251652096;mso-position-horizontal:center;mso-position-horizontal-relative:margin;mso-position-vertical:center;mso-position-vertical-relative:margin" o:allowincell="f" fillcolor="silver" stroked="f">
          <v:fill opacity=".5"/>
          <v:textpath style="font-family:&quot;Calibri&quot;;font-size:1pt" string="ANISOFT"/>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8EF" w:rsidRDefault="005D18E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54974" o:spid="_x0000_s3073" type="#_x0000_t136" style="position:absolute;margin-left:0;margin-top:0;width:759.9pt;height:325.65pt;rotation:315;z-index:-251656192;mso-position-horizontal:center;mso-position-horizontal-relative:margin;mso-position-vertical:center;mso-position-vertical-relative:margin" o:allowincell="f" fillcolor="silver" stroked="f">
          <v:fill opacity=".5"/>
          <v:textpath style="font-family:&quot;Calibri&quot;;font-size:1pt" string="ANISOFT"/>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cumentProtection w:edit="readOnly" w:formatting="1" w:enforcement="1" w:cryptProviderType="rsaFull" w:cryptAlgorithmClass="hash" w:cryptAlgorithmType="typeAny" w:cryptAlgorithmSid="4" w:cryptSpinCount="50000" w:hash="fRa7X0PvRF6IJ7QlpVDB+jCH8F8=" w:salt="hXEDvohonGFU/kzcZ5mUcA=="/>
  <w:defaultTabStop w:val="720"/>
  <w:drawingGridHorizontalSpacing w:val="110"/>
  <w:displayHorizontalDrawingGridEvery w:val="2"/>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rsids>
    <w:rsidRoot w:val="009F4FA6"/>
    <w:rsid w:val="00082CC9"/>
    <w:rsid w:val="001D4338"/>
    <w:rsid w:val="00281862"/>
    <w:rsid w:val="00371E57"/>
    <w:rsid w:val="003743AF"/>
    <w:rsid w:val="004065DD"/>
    <w:rsid w:val="00465FD5"/>
    <w:rsid w:val="004A0C9A"/>
    <w:rsid w:val="005210AD"/>
    <w:rsid w:val="00570BC2"/>
    <w:rsid w:val="005D18EF"/>
    <w:rsid w:val="007831EB"/>
    <w:rsid w:val="007C09AD"/>
    <w:rsid w:val="00890567"/>
    <w:rsid w:val="009F4FA6"/>
    <w:rsid w:val="00AC623F"/>
    <w:rsid w:val="00AE6664"/>
    <w:rsid w:val="00C630AA"/>
    <w:rsid w:val="00C634F4"/>
    <w:rsid w:val="00CF4026"/>
    <w:rsid w:val="00D91B87"/>
    <w:rsid w:val="00EC4590"/>
    <w:rsid w:val="00EE7763"/>
    <w:rsid w:val="00F42FB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FB2"/>
  </w:style>
  <w:style w:type="paragraph" w:styleId="Heading4">
    <w:name w:val="heading 4"/>
    <w:basedOn w:val="Normal"/>
    <w:link w:val="Heading4Char"/>
    <w:uiPriority w:val="9"/>
    <w:qFormat/>
    <w:rsid w:val="009F4FA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F4FA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9F4FA6"/>
    <w:rPr>
      <w:b/>
      <w:bCs/>
    </w:rPr>
  </w:style>
  <w:style w:type="paragraph" w:styleId="NormalWeb">
    <w:name w:val="Normal (Web)"/>
    <w:basedOn w:val="Normal"/>
    <w:uiPriority w:val="99"/>
    <w:semiHidden/>
    <w:unhideWhenUsed/>
    <w:rsid w:val="009F4F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F4FA6"/>
  </w:style>
  <w:style w:type="character" w:styleId="Hyperlink">
    <w:name w:val="Hyperlink"/>
    <w:basedOn w:val="DefaultParagraphFont"/>
    <w:uiPriority w:val="99"/>
    <w:semiHidden/>
    <w:unhideWhenUsed/>
    <w:rsid w:val="009F4FA6"/>
    <w:rPr>
      <w:color w:val="0000FF"/>
      <w:u w:val="single"/>
    </w:rPr>
  </w:style>
  <w:style w:type="character" w:styleId="HTMLCode">
    <w:name w:val="HTML Code"/>
    <w:basedOn w:val="DefaultParagraphFont"/>
    <w:uiPriority w:val="99"/>
    <w:semiHidden/>
    <w:unhideWhenUsed/>
    <w:rsid w:val="009F4FA6"/>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5D18E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D18EF"/>
  </w:style>
  <w:style w:type="paragraph" w:styleId="Footer">
    <w:name w:val="footer"/>
    <w:basedOn w:val="Normal"/>
    <w:link w:val="FooterChar"/>
    <w:uiPriority w:val="99"/>
    <w:semiHidden/>
    <w:unhideWhenUsed/>
    <w:rsid w:val="005D18E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D18EF"/>
  </w:style>
</w:styles>
</file>

<file path=word/webSettings.xml><?xml version="1.0" encoding="utf-8"?>
<w:webSettings xmlns:r="http://schemas.openxmlformats.org/officeDocument/2006/relationships" xmlns:w="http://schemas.openxmlformats.org/wordprocessingml/2006/main">
  <w:divs>
    <w:div w:id="59981507">
      <w:bodyDiv w:val="1"/>
      <w:marLeft w:val="0"/>
      <w:marRight w:val="0"/>
      <w:marTop w:val="0"/>
      <w:marBottom w:val="0"/>
      <w:divBdr>
        <w:top w:val="none" w:sz="0" w:space="0" w:color="auto"/>
        <w:left w:val="none" w:sz="0" w:space="0" w:color="auto"/>
        <w:bottom w:val="none" w:sz="0" w:space="0" w:color="auto"/>
        <w:right w:val="none" w:sz="0" w:space="0" w:color="auto"/>
      </w:divBdr>
      <w:divsChild>
        <w:div w:id="1522162181">
          <w:marLeft w:val="0"/>
          <w:marRight w:val="0"/>
          <w:marTop w:val="0"/>
          <w:marBottom w:val="0"/>
          <w:divBdr>
            <w:top w:val="none" w:sz="0" w:space="0" w:color="auto"/>
            <w:left w:val="none" w:sz="0" w:space="0" w:color="auto"/>
            <w:bottom w:val="none" w:sz="0" w:space="0" w:color="auto"/>
            <w:right w:val="none" w:sz="0" w:space="0" w:color="auto"/>
          </w:divBdr>
          <w:divsChild>
            <w:div w:id="307980818">
              <w:marLeft w:val="0"/>
              <w:marRight w:val="0"/>
              <w:marTop w:val="0"/>
              <w:marBottom w:val="0"/>
              <w:divBdr>
                <w:top w:val="none" w:sz="0" w:space="0" w:color="auto"/>
                <w:left w:val="none" w:sz="0" w:space="0" w:color="auto"/>
                <w:bottom w:val="none" w:sz="0" w:space="0" w:color="auto"/>
                <w:right w:val="none" w:sz="0" w:space="0" w:color="auto"/>
              </w:divBdr>
              <w:divsChild>
                <w:div w:id="687221862">
                  <w:marLeft w:val="0"/>
                  <w:marRight w:val="0"/>
                  <w:marTop w:val="0"/>
                  <w:marBottom w:val="0"/>
                  <w:divBdr>
                    <w:top w:val="none" w:sz="0" w:space="0" w:color="auto"/>
                    <w:left w:val="none" w:sz="0" w:space="0" w:color="auto"/>
                    <w:bottom w:val="none" w:sz="0" w:space="0" w:color="auto"/>
                    <w:right w:val="none" w:sz="0" w:space="0" w:color="auto"/>
                  </w:divBdr>
                </w:div>
                <w:div w:id="1812281165">
                  <w:marLeft w:val="0"/>
                  <w:marRight w:val="0"/>
                  <w:marTop w:val="0"/>
                  <w:marBottom w:val="0"/>
                  <w:divBdr>
                    <w:top w:val="none" w:sz="0" w:space="0" w:color="auto"/>
                    <w:left w:val="none" w:sz="0" w:space="0" w:color="auto"/>
                    <w:bottom w:val="none" w:sz="0" w:space="0" w:color="auto"/>
                    <w:right w:val="none" w:sz="0" w:space="0" w:color="auto"/>
                  </w:divBdr>
                </w:div>
                <w:div w:id="693577373">
                  <w:marLeft w:val="0"/>
                  <w:marRight w:val="0"/>
                  <w:marTop w:val="0"/>
                  <w:marBottom w:val="0"/>
                  <w:divBdr>
                    <w:top w:val="none" w:sz="0" w:space="0" w:color="auto"/>
                    <w:left w:val="none" w:sz="0" w:space="0" w:color="auto"/>
                    <w:bottom w:val="none" w:sz="0" w:space="0" w:color="auto"/>
                    <w:right w:val="none" w:sz="0" w:space="0" w:color="auto"/>
                  </w:divBdr>
                </w:div>
                <w:div w:id="1758944944">
                  <w:marLeft w:val="0"/>
                  <w:marRight w:val="0"/>
                  <w:marTop w:val="0"/>
                  <w:marBottom w:val="0"/>
                  <w:divBdr>
                    <w:top w:val="none" w:sz="0" w:space="0" w:color="auto"/>
                    <w:left w:val="none" w:sz="0" w:space="0" w:color="auto"/>
                    <w:bottom w:val="none" w:sz="0" w:space="0" w:color="auto"/>
                    <w:right w:val="none" w:sz="0" w:space="0" w:color="auto"/>
                  </w:divBdr>
                </w:div>
                <w:div w:id="582956807">
                  <w:marLeft w:val="0"/>
                  <w:marRight w:val="0"/>
                  <w:marTop w:val="0"/>
                  <w:marBottom w:val="0"/>
                  <w:divBdr>
                    <w:top w:val="none" w:sz="0" w:space="0" w:color="auto"/>
                    <w:left w:val="none" w:sz="0" w:space="0" w:color="auto"/>
                    <w:bottom w:val="none" w:sz="0" w:space="0" w:color="auto"/>
                    <w:right w:val="none" w:sz="0" w:space="0" w:color="auto"/>
                  </w:divBdr>
                </w:div>
                <w:div w:id="489516452">
                  <w:marLeft w:val="0"/>
                  <w:marRight w:val="0"/>
                  <w:marTop w:val="0"/>
                  <w:marBottom w:val="0"/>
                  <w:divBdr>
                    <w:top w:val="none" w:sz="0" w:space="0" w:color="auto"/>
                    <w:left w:val="none" w:sz="0" w:space="0" w:color="auto"/>
                    <w:bottom w:val="none" w:sz="0" w:space="0" w:color="auto"/>
                    <w:right w:val="none" w:sz="0" w:space="0" w:color="auto"/>
                  </w:divBdr>
                </w:div>
                <w:div w:id="1402799087">
                  <w:marLeft w:val="0"/>
                  <w:marRight w:val="0"/>
                  <w:marTop w:val="0"/>
                  <w:marBottom w:val="0"/>
                  <w:divBdr>
                    <w:top w:val="none" w:sz="0" w:space="0" w:color="auto"/>
                    <w:left w:val="none" w:sz="0" w:space="0" w:color="auto"/>
                    <w:bottom w:val="none" w:sz="0" w:space="0" w:color="auto"/>
                    <w:right w:val="none" w:sz="0" w:space="0" w:color="auto"/>
                  </w:divBdr>
                </w:div>
                <w:div w:id="1945920870">
                  <w:marLeft w:val="0"/>
                  <w:marRight w:val="0"/>
                  <w:marTop w:val="0"/>
                  <w:marBottom w:val="0"/>
                  <w:divBdr>
                    <w:top w:val="none" w:sz="0" w:space="0" w:color="auto"/>
                    <w:left w:val="none" w:sz="0" w:space="0" w:color="auto"/>
                    <w:bottom w:val="none" w:sz="0" w:space="0" w:color="auto"/>
                    <w:right w:val="none" w:sz="0" w:space="0" w:color="auto"/>
                  </w:divBdr>
                </w:div>
                <w:div w:id="586767079">
                  <w:marLeft w:val="0"/>
                  <w:marRight w:val="0"/>
                  <w:marTop w:val="0"/>
                  <w:marBottom w:val="0"/>
                  <w:divBdr>
                    <w:top w:val="none" w:sz="0" w:space="0" w:color="auto"/>
                    <w:left w:val="none" w:sz="0" w:space="0" w:color="auto"/>
                    <w:bottom w:val="none" w:sz="0" w:space="0" w:color="auto"/>
                    <w:right w:val="none" w:sz="0" w:space="0" w:color="auto"/>
                  </w:divBdr>
                </w:div>
                <w:div w:id="1869833151">
                  <w:marLeft w:val="0"/>
                  <w:marRight w:val="0"/>
                  <w:marTop w:val="0"/>
                  <w:marBottom w:val="0"/>
                  <w:divBdr>
                    <w:top w:val="none" w:sz="0" w:space="0" w:color="auto"/>
                    <w:left w:val="none" w:sz="0" w:space="0" w:color="auto"/>
                    <w:bottom w:val="none" w:sz="0" w:space="0" w:color="auto"/>
                    <w:right w:val="none" w:sz="0" w:space="0" w:color="auto"/>
                  </w:divBdr>
                </w:div>
                <w:div w:id="694576780">
                  <w:marLeft w:val="0"/>
                  <w:marRight w:val="0"/>
                  <w:marTop w:val="0"/>
                  <w:marBottom w:val="0"/>
                  <w:divBdr>
                    <w:top w:val="none" w:sz="0" w:space="0" w:color="auto"/>
                    <w:left w:val="none" w:sz="0" w:space="0" w:color="auto"/>
                    <w:bottom w:val="none" w:sz="0" w:space="0" w:color="auto"/>
                    <w:right w:val="none" w:sz="0" w:space="0" w:color="auto"/>
                  </w:divBdr>
                </w:div>
                <w:div w:id="851260480">
                  <w:marLeft w:val="0"/>
                  <w:marRight w:val="0"/>
                  <w:marTop w:val="0"/>
                  <w:marBottom w:val="0"/>
                  <w:divBdr>
                    <w:top w:val="none" w:sz="0" w:space="0" w:color="auto"/>
                    <w:left w:val="none" w:sz="0" w:space="0" w:color="auto"/>
                    <w:bottom w:val="none" w:sz="0" w:space="0" w:color="auto"/>
                    <w:right w:val="none" w:sz="0" w:space="0" w:color="auto"/>
                  </w:divBdr>
                </w:div>
                <w:div w:id="503279265">
                  <w:marLeft w:val="0"/>
                  <w:marRight w:val="0"/>
                  <w:marTop w:val="0"/>
                  <w:marBottom w:val="0"/>
                  <w:divBdr>
                    <w:top w:val="none" w:sz="0" w:space="0" w:color="auto"/>
                    <w:left w:val="none" w:sz="0" w:space="0" w:color="auto"/>
                    <w:bottom w:val="none" w:sz="0" w:space="0" w:color="auto"/>
                    <w:right w:val="none" w:sz="0" w:space="0" w:color="auto"/>
                  </w:divBdr>
                </w:div>
                <w:div w:id="834296754">
                  <w:marLeft w:val="0"/>
                  <w:marRight w:val="0"/>
                  <w:marTop w:val="0"/>
                  <w:marBottom w:val="0"/>
                  <w:divBdr>
                    <w:top w:val="none" w:sz="0" w:space="0" w:color="auto"/>
                    <w:left w:val="none" w:sz="0" w:space="0" w:color="auto"/>
                    <w:bottom w:val="none" w:sz="0" w:space="0" w:color="auto"/>
                    <w:right w:val="none" w:sz="0" w:space="0" w:color="auto"/>
                  </w:divBdr>
                </w:div>
                <w:div w:id="1527018644">
                  <w:marLeft w:val="0"/>
                  <w:marRight w:val="0"/>
                  <w:marTop w:val="0"/>
                  <w:marBottom w:val="0"/>
                  <w:divBdr>
                    <w:top w:val="none" w:sz="0" w:space="0" w:color="auto"/>
                    <w:left w:val="none" w:sz="0" w:space="0" w:color="auto"/>
                    <w:bottom w:val="none" w:sz="0" w:space="0" w:color="auto"/>
                    <w:right w:val="none" w:sz="0" w:space="0" w:color="auto"/>
                  </w:divBdr>
                </w:div>
                <w:div w:id="2121027393">
                  <w:marLeft w:val="0"/>
                  <w:marRight w:val="0"/>
                  <w:marTop w:val="0"/>
                  <w:marBottom w:val="0"/>
                  <w:divBdr>
                    <w:top w:val="none" w:sz="0" w:space="0" w:color="auto"/>
                    <w:left w:val="none" w:sz="0" w:space="0" w:color="auto"/>
                    <w:bottom w:val="none" w:sz="0" w:space="0" w:color="auto"/>
                    <w:right w:val="none" w:sz="0" w:space="0" w:color="auto"/>
                  </w:divBdr>
                </w:div>
                <w:div w:id="95641391">
                  <w:marLeft w:val="0"/>
                  <w:marRight w:val="0"/>
                  <w:marTop w:val="0"/>
                  <w:marBottom w:val="0"/>
                  <w:divBdr>
                    <w:top w:val="none" w:sz="0" w:space="0" w:color="auto"/>
                    <w:left w:val="none" w:sz="0" w:space="0" w:color="auto"/>
                    <w:bottom w:val="none" w:sz="0" w:space="0" w:color="auto"/>
                    <w:right w:val="none" w:sz="0" w:space="0" w:color="auto"/>
                  </w:divBdr>
                </w:div>
                <w:div w:id="859322712">
                  <w:marLeft w:val="0"/>
                  <w:marRight w:val="0"/>
                  <w:marTop w:val="0"/>
                  <w:marBottom w:val="0"/>
                  <w:divBdr>
                    <w:top w:val="none" w:sz="0" w:space="0" w:color="auto"/>
                    <w:left w:val="none" w:sz="0" w:space="0" w:color="auto"/>
                    <w:bottom w:val="none" w:sz="0" w:space="0" w:color="auto"/>
                    <w:right w:val="none" w:sz="0" w:space="0" w:color="auto"/>
                  </w:divBdr>
                </w:div>
                <w:div w:id="1889561712">
                  <w:marLeft w:val="0"/>
                  <w:marRight w:val="0"/>
                  <w:marTop w:val="0"/>
                  <w:marBottom w:val="0"/>
                  <w:divBdr>
                    <w:top w:val="none" w:sz="0" w:space="0" w:color="auto"/>
                    <w:left w:val="none" w:sz="0" w:space="0" w:color="auto"/>
                    <w:bottom w:val="none" w:sz="0" w:space="0" w:color="auto"/>
                    <w:right w:val="none" w:sz="0" w:space="0" w:color="auto"/>
                  </w:divBdr>
                </w:div>
                <w:div w:id="528638881">
                  <w:marLeft w:val="0"/>
                  <w:marRight w:val="0"/>
                  <w:marTop w:val="0"/>
                  <w:marBottom w:val="0"/>
                  <w:divBdr>
                    <w:top w:val="none" w:sz="0" w:space="0" w:color="auto"/>
                    <w:left w:val="none" w:sz="0" w:space="0" w:color="auto"/>
                    <w:bottom w:val="none" w:sz="0" w:space="0" w:color="auto"/>
                    <w:right w:val="none" w:sz="0" w:space="0" w:color="auto"/>
                  </w:divBdr>
                </w:div>
                <w:div w:id="1157497257">
                  <w:marLeft w:val="0"/>
                  <w:marRight w:val="0"/>
                  <w:marTop w:val="0"/>
                  <w:marBottom w:val="0"/>
                  <w:divBdr>
                    <w:top w:val="none" w:sz="0" w:space="0" w:color="auto"/>
                    <w:left w:val="none" w:sz="0" w:space="0" w:color="auto"/>
                    <w:bottom w:val="none" w:sz="0" w:space="0" w:color="auto"/>
                    <w:right w:val="none" w:sz="0" w:space="0" w:color="auto"/>
                  </w:divBdr>
                </w:div>
                <w:div w:id="680930849">
                  <w:marLeft w:val="0"/>
                  <w:marRight w:val="0"/>
                  <w:marTop w:val="0"/>
                  <w:marBottom w:val="0"/>
                  <w:divBdr>
                    <w:top w:val="none" w:sz="0" w:space="0" w:color="auto"/>
                    <w:left w:val="none" w:sz="0" w:space="0" w:color="auto"/>
                    <w:bottom w:val="none" w:sz="0" w:space="0" w:color="auto"/>
                    <w:right w:val="none" w:sz="0" w:space="0" w:color="auto"/>
                  </w:divBdr>
                </w:div>
                <w:div w:id="1140070254">
                  <w:marLeft w:val="0"/>
                  <w:marRight w:val="0"/>
                  <w:marTop w:val="0"/>
                  <w:marBottom w:val="0"/>
                  <w:divBdr>
                    <w:top w:val="none" w:sz="0" w:space="0" w:color="auto"/>
                    <w:left w:val="none" w:sz="0" w:space="0" w:color="auto"/>
                    <w:bottom w:val="none" w:sz="0" w:space="0" w:color="auto"/>
                    <w:right w:val="none" w:sz="0" w:space="0" w:color="auto"/>
                  </w:divBdr>
                </w:div>
                <w:div w:id="1420131573">
                  <w:marLeft w:val="0"/>
                  <w:marRight w:val="0"/>
                  <w:marTop w:val="0"/>
                  <w:marBottom w:val="0"/>
                  <w:divBdr>
                    <w:top w:val="none" w:sz="0" w:space="0" w:color="auto"/>
                    <w:left w:val="none" w:sz="0" w:space="0" w:color="auto"/>
                    <w:bottom w:val="none" w:sz="0" w:space="0" w:color="auto"/>
                    <w:right w:val="none" w:sz="0" w:space="0" w:color="auto"/>
                  </w:divBdr>
                </w:div>
                <w:div w:id="1676108843">
                  <w:marLeft w:val="0"/>
                  <w:marRight w:val="0"/>
                  <w:marTop w:val="0"/>
                  <w:marBottom w:val="0"/>
                  <w:divBdr>
                    <w:top w:val="none" w:sz="0" w:space="0" w:color="auto"/>
                    <w:left w:val="none" w:sz="0" w:space="0" w:color="auto"/>
                    <w:bottom w:val="none" w:sz="0" w:space="0" w:color="auto"/>
                    <w:right w:val="none" w:sz="0" w:space="0" w:color="auto"/>
                  </w:divBdr>
                </w:div>
                <w:div w:id="183056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3480">
      <w:bodyDiv w:val="1"/>
      <w:marLeft w:val="0"/>
      <w:marRight w:val="0"/>
      <w:marTop w:val="0"/>
      <w:marBottom w:val="0"/>
      <w:divBdr>
        <w:top w:val="none" w:sz="0" w:space="0" w:color="auto"/>
        <w:left w:val="none" w:sz="0" w:space="0" w:color="auto"/>
        <w:bottom w:val="none" w:sz="0" w:space="0" w:color="auto"/>
        <w:right w:val="none" w:sz="0" w:space="0" w:color="auto"/>
      </w:divBdr>
    </w:div>
    <w:div w:id="128281159">
      <w:bodyDiv w:val="1"/>
      <w:marLeft w:val="0"/>
      <w:marRight w:val="0"/>
      <w:marTop w:val="0"/>
      <w:marBottom w:val="0"/>
      <w:divBdr>
        <w:top w:val="none" w:sz="0" w:space="0" w:color="auto"/>
        <w:left w:val="none" w:sz="0" w:space="0" w:color="auto"/>
        <w:bottom w:val="none" w:sz="0" w:space="0" w:color="auto"/>
        <w:right w:val="none" w:sz="0" w:space="0" w:color="auto"/>
      </w:divBdr>
    </w:div>
    <w:div w:id="216285296">
      <w:bodyDiv w:val="1"/>
      <w:marLeft w:val="0"/>
      <w:marRight w:val="0"/>
      <w:marTop w:val="0"/>
      <w:marBottom w:val="0"/>
      <w:divBdr>
        <w:top w:val="none" w:sz="0" w:space="0" w:color="auto"/>
        <w:left w:val="none" w:sz="0" w:space="0" w:color="auto"/>
        <w:bottom w:val="none" w:sz="0" w:space="0" w:color="auto"/>
        <w:right w:val="none" w:sz="0" w:space="0" w:color="auto"/>
      </w:divBdr>
    </w:div>
    <w:div w:id="273293576">
      <w:bodyDiv w:val="1"/>
      <w:marLeft w:val="0"/>
      <w:marRight w:val="0"/>
      <w:marTop w:val="0"/>
      <w:marBottom w:val="0"/>
      <w:divBdr>
        <w:top w:val="none" w:sz="0" w:space="0" w:color="auto"/>
        <w:left w:val="none" w:sz="0" w:space="0" w:color="auto"/>
        <w:bottom w:val="none" w:sz="0" w:space="0" w:color="auto"/>
        <w:right w:val="none" w:sz="0" w:space="0" w:color="auto"/>
      </w:divBdr>
    </w:div>
    <w:div w:id="337387371">
      <w:bodyDiv w:val="1"/>
      <w:marLeft w:val="0"/>
      <w:marRight w:val="0"/>
      <w:marTop w:val="0"/>
      <w:marBottom w:val="0"/>
      <w:divBdr>
        <w:top w:val="none" w:sz="0" w:space="0" w:color="auto"/>
        <w:left w:val="none" w:sz="0" w:space="0" w:color="auto"/>
        <w:bottom w:val="none" w:sz="0" w:space="0" w:color="auto"/>
        <w:right w:val="none" w:sz="0" w:space="0" w:color="auto"/>
      </w:divBdr>
    </w:div>
    <w:div w:id="442263726">
      <w:bodyDiv w:val="1"/>
      <w:marLeft w:val="0"/>
      <w:marRight w:val="0"/>
      <w:marTop w:val="0"/>
      <w:marBottom w:val="0"/>
      <w:divBdr>
        <w:top w:val="none" w:sz="0" w:space="0" w:color="auto"/>
        <w:left w:val="none" w:sz="0" w:space="0" w:color="auto"/>
        <w:bottom w:val="none" w:sz="0" w:space="0" w:color="auto"/>
        <w:right w:val="none" w:sz="0" w:space="0" w:color="auto"/>
      </w:divBdr>
    </w:div>
    <w:div w:id="448013972">
      <w:bodyDiv w:val="1"/>
      <w:marLeft w:val="0"/>
      <w:marRight w:val="0"/>
      <w:marTop w:val="0"/>
      <w:marBottom w:val="0"/>
      <w:divBdr>
        <w:top w:val="none" w:sz="0" w:space="0" w:color="auto"/>
        <w:left w:val="none" w:sz="0" w:space="0" w:color="auto"/>
        <w:bottom w:val="none" w:sz="0" w:space="0" w:color="auto"/>
        <w:right w:val="none" w:sz="0" w:space="0" w:color="auto"/>
      </w:divBdr>
    </w:div>
    <w:div w:id="609969654">
      <w:bodyDiv w:val="1"/>
      <w:marLeft w:val="0"/>
      <w:marRight w:val="0"/>
      <w:marTop w:val="0"/>
      <w:marBottom w:val="0"/>
      <w:divBdr>
        <w:top w:val="none" w:sz="0" w:space="0" w:color="auto"/>
        <w:left w:val="none" w:sz="0" w:space="0" w:color="auto"/>
        <w:bottom w:val="none" w:sz="0" w:space="0" w:color="auto"/>
        <w:right w:val="none" w:sz="0" w:space="0" w:color="auto"/>
      </w:divBdr>
    </w:div>
    <w:div w:id="627276632">
      <w:bodyDiv w:val="1"/>
      <w:marLeft w:val="0"/>
      <w:marRight w:val="0"/>
      <w:marTop w:val="0"/>
      <w:marBottom w:val="0"/>
      <w:divBdr>
        <w:top w:val="none" w:sz="0" w:space="0" w:color="auto"/>
        <w:left w:val="none" w:sz="0" w:space="0" w:color="auto"/>
        <w:bottom w:val="none" w:sz="0" w:space="0" w:color="auto"/>
        <w:right w:val="none" w:sz="0" w:space="0" w:color="auto"/>
      </w:divBdr>
    </w:div>
    <w:div w:id="756363275">
      <w:bodyDiv w:val="1"/>
      <w:marLeft w:val="0"/>
      <w:marRight w:val="0"/>
      <w:marTop w:val="0"/>
      <w:marBottom w:val="0"/>
      <w:divBdr>
        <w:top w:val="none" w:sz="0" w:space="0" w:color="auto"/>
        <w:left w:val="none" w:sz="0" w:space="0" w:color="auto"/>
        <w:bottom w:val="none" w:sz="0" w:space="0" w:color="auto"/>
        <w:right w:val="none" w:sz="0" w:space="0" w:color="auto"/>
      </w:divBdr>
    </w:div>
    <w:div w:id="884215374">
      <w:bodyDiv w:val="1"/>
      <w:marLeft w:val="0"/>
      <w:marRight w:val="0"/>
      <w:marTop w:val="0"/>
      <w:marBottom w:val="0"/>
      <w:divBdr>
        <w:top w:val="none" w:sz="0" w:space="0" w:color="auto"/>
        <w:left w:val="none" w:sz="0" w:space="0" w:color="auto"/>
        <w:bottom w:val="none" w:sz="0" w:space="0" w:color="auto"/>
        <w:right w:val="none" w:sz="0" w:space="0" w:color="auto"/>
      </w:divBdr>
    </w:div>
    <w:div w:id="1014500769">
      <w:bodyDiv w:val="1"/>
      <w:marLeft w:val="0"/>
      <w:marRight w:val="0"/>
      <w:marTop w:val="0"/>
      <w:marBottom w:val="0"/>
      <w:divBdr>
        <w:top w:val="none" w:sz="0" w:space="0" w:color="auto"/>
        <w:left w:val="none" w:sz="0" w:space="0" w:color="auto"/>
        <w:bottom w:val="none" w:sz="0" w:space="0" w:color="auto"/>
        <w:right w:val="none" w:sz="0" w:space="0" w:color="auto"/>
      </w:divBdr>
    </w:div>
    <w:div w:id="1018199378">
      <w:bodyDiv w:val="1"/>
      <w:marLeft w:val="0"/>
      <w:marRight w:val="0"/>
      <w:marTop w:val="0"/>
      <w:marBottom w:val="0"/>
      <w:divBdr>
        <w:top w:val="none" w:sz="0" w:space="0" w:color="auto"/>
        <w:left w:val="none" w:sz="0" w:space="0" w:color="auto"/>
        <w:bottom w:val="none" w:sz="0" w:space="0" w:color="auto"/>
        <w:right w:val="none" w:sz="0" w:space="0" w:color="auto"/>
      </w:divBdr>
    </w:div>
    <w:div w:id="1047414542">
      <w:bodyDiv w:val="1"/>
      <w:marLeft w:val="0"/>
      <w:marRight w:val="0"/>
      <w:marTop w:val="0"/>
      <w:marBottom w:val="0"/>
      <w:divBdr>
        <w:top w:val="none" w:sz="0" w:space="0" w:color="auto"/>
        <w:left w:val="none" w:sz="0" w:space="0" w:color="auto"/>
        <w:bottom w:val="none" w:sz="0" w:space="0" w:color="auto"/>
        <w:right w:val="none" w:sz="0" w:space="0" w:color="auto"/>
      </w:divBdr>
    </w:div>
    <w:div w:id="1056978256">
      <w:bodyDiv w:val="1"/>
      <w:marLeft w:val="0"/>
      <w:marRight w:val="0"/>
      <w:marTop w:val="0"/>
      <w:marBottom w:val="0"/>
      <w:divBdr>
        <w:top w:val="none" w:sz="0" w:space="0" w:color="auto"/>
        <w:left w:val="none" w:sz="0" w:space="0" w:color="auto"/>
        <w:bottom w:val="none" w:sz="0" w:space="0" w:color="auto"/>
        <w:right w:val="none" w:sz="0" w:space="0" w:color="auto"/>
      </w:divBdr>
    </w:div>
    <w:div w:id="1079449891">
      <w:bodyDiv w:val="1"/>
      <w:marLeft w:val="0"/>
      <w:marRight w:val="0"/>
      <w:marTop w:val="0"/>
      <w:marBottom w:val="0"/>
      <w:divBdr>
        <w:top w:val="none" w:sz="0" w:space="0" w:color="auto"/>
        <w:left w:val="none" w:sz="0" w:space="0" w:color="auto"/>
        <w:bottom w:val="none" w:sz="0" w:space="0" w:color="auto"/>
        <w:right w:val="none" w:sz="0" w:space="0" w:color="auto"/>
      </w:divBdr>
    </w:div>
    <w:div w:id="1190754664">
      <w:bodyDiv w:val="1"/>
      <w:marLeft w:val="0"/>
      <w:marRight w:val="0"/>
      <w:marTop w:val="0"/>
      <w:marBottom w:val="0"/>
      <w:divBdr>
        <w:top w:val="none" w:sz="0" w:space="0" w:color="auto"/>
        <w:left w:val="none" w:sz="0" w:space="0" w:color="auto"/>
        <w:bottom w:val="none" w:sz="0" w:space="0" w:color="auto"/>
        <w:right w:val="none" w:sz="0" w:space="0" w:color="auto"/>
      </w:divBdr>
      <w:divsChild>
        <w:div w:id="1797605209">
          <w:marLeft w:val="0"/>
          <w:marRight w:val="0"/>
          <w:marTop w:val="0"/>
          <w:marBottom w:val="0"/>
          <w:divBdr>
            <w:top w:val="none" w:sz="0" w:space="0" w:color="auto"/>
            <w:left w:val="none" w:sz="0" w:space="0" w:color="auto"/>
            <w:bottom w:val="none" w:sz="0" w:space="0" w:color="auto"/>
            <w:right w:val="none" w:sz="0" w:space="0" w:color="auto"/>
          </w:divBdr>
          <w:divsChild>
            <w:div w:id="400520443">
              <w:marLeft w:val="0"/>
              <w:marRight w:val="0"/>
              <w:marTop w:val="0"/>
              <w:marBottom w:val="0"/>
              <w:divBdr>
                <w:top w:val="none" w:sz="0" w:space="0" w:color="auto"/>
                <w:left w:val="none" w:sz="0" w:space="0" w:color="auto"/>
                <w:bottom w:val="none" w:sz="0" w:space="0" w:color="auto"/>
                <w:right w:val="none" w:sz="0" w:space="0" w:color="auto"/>
              </w:divBdr>
              <w:divsChild>
                <w:div w:id="1436562836">
                  <w:marLeft w:val="0"/>
                  <w:marRight w:val="0"/>
                  <w:marTop w:val="0"/>
                  <w:marBottom w:val="0"/>
                  <w:divBdr>
                    <w:top w:val="none" w:sz="0" w:space="0" w:color="auto"/>
                    <w:left w:val="none" w:sz="0" w:space="0" w:color="auto"/>
                    <w:bottom w:val="none" w:sz="0" w:space="0" w:color="auto"/>
                    <w:right w:val="none" w:sz="0" w:space="0" w:color="auto"/>
                  </w:divBdr>
                </w:div>
                <w:div w:id="296835092">
                  <w:marLeft w:val="0"/>
                  <w:marRight w:val="0"/>
                  <w:marTop w:val="0"/>
                  <w:marBottom w:val="0"/>
                  <w:divBdr>
                    <w:top w:val="none" w:sz="0" w:space="0" w:color="auto"/>
                    <w:left w:val="none" w:sz="0" w:space="0" w:color="auto"/>
                    <w:bottom w:val="none" w:sz="0" w:space="0" w:color="auto"/>
                    <w:right w:val="none" w:sz="0" w:space="0" w:color="auto"/>
                  </w:divBdr>
                </w:div>
                <w:div w:id="512379495">
                  <w:marLeft w:val="0"/>
                  <w:marRight w:val="0"/>
                  <w:marTop w:val="0"/>
                  <w:marBottom w:val="0"/>
                  <w:divBdr>
                    <w:top w:val="none" w:sz="0" w:space="0" w:color="auto"/>
                    <w:left w:val="none" w:sz="0" w:space="0" w:color="auto"/>
                    <w:bottom w:val="none" w:sz="0" w:space="0" w:color="auto"/>
                    <w:right w:val="none" w:sz="0" w:space="0" w:color="auto"/>
                  </w:divBdr>
                </w:div>
                <w:div w:id="1979918460">
                  <w:marLeft w:val="0"/>
                  <w:marRight w:val="0"/>
                  <w:marTop w:val="0"/>
                  <w:marBottom w:val="0"/>
                  <w:divBdr>
                    <w:top w:val="none" w:sz="0" w:space="0" w:color="auto"/>
                    <w:left w:val="none" w:sz="0" w:space="0" w:color="auto"/>
                    <w:bottom w:val="none" w:sz="0" w:space="0" w:color="auto"/>
                    <w:right w:val="none" w:sz="0" w:space="0" w:color="auto"/>
                  </w:divBdr>
                </w:div>
                <w:div w:id="646015040">
                  <w:marLeft w:val="0"/>
                  <w:marRight w:val="0"/>
                  <w:marTop w:val="0"/>
                  <w:marBottom w:val="0"/>
                  <w:divBdr>
                    <w:top w:val="none" w:sz="0" w:space="0" w:color="auto"/>
                    <w:left w:val="none" w:sz="0" w:space="0" w:color="auto"/>
                    <w:bottom w:val="none" w:sz="0" w:space="0" w:color="auto"/>
                    <w:right w:val="none" w:sz="0" w:space="0" w:color="auto"/>
                  </w:divBdr>
                </w:div>
                <w:div w:id="284702446">
                  <w:marLeft w:val="0"/>
                  <w:marRight w:val="0"/>
                  <w:marTop w:val="0"/>
                  <w:marBottom w:val="0"/>
                  <w:divBdr>
                    <w:top w:val="none" w:sz="0" w:space="0" w:color="auto"/>
                    <w:left w:val="none" w:sz="0" w:space="0" w:color="auto"/>
                    <w:bottom w:val="none" w:sz="0" w:space="0" w:color="auto"/>
                    <w:right w:val="none" w:sz="0" w:space="0" w:color="auto"/>
                  </w:divBdr>
                </w:div>
                <w:div w:id="1600019487">
                  <w:marLeft w:val="0"/>
                  <w:marRight w:val="0"/>
                  <w:marTop w:val="0"/>
                  <w:marBottom w:val="0"/>
                  <w:divBdr>
                    <w:top w:val="none" w:sz="0" w:space="0" w:color="auto"/>
                    <w:left w:val="none" w:sz="0" w:space="0" w:color="auto"/>
                    <w:bottom w:val="none" w:sz="0" w:space="0" w:color="auto"/>
                    <w:right w:val="none" w:sz="0" w:space="0" w:color="auto"/>
                  </w:divBdr>
                </w:div>
                <w:div w:id="1128087010">
                  <w:marLeft w:val="0"/>
                  <w:marRight w:val="0"/>
                  <w:marTop w:val="0"/>
                  <w:marBottom w:val="0"/>
                  <w:divBdr>
                    <w:top w:val="none" w:sz="0" w:space="0" w:color="auto"/>
                    <w:left w:val="none" w:sz="0" w:space="0" w:color="auto"/>
                    <w:bottom w:val="none" w:sz="0" w:space="0" w:color="auto"/>
                    <w:right w:val="none" w:sz="0" w:space="0" w:color="auto"/>
                  </w:divBdr>
                </w:div>
                <w:div w:id="709036665">
                  <w:marLeft w:val="0"/>
                  <w:marRight w:val="0"/>
                  <w:marTop w:val="0"/>
                  <w:marBottom w:val="0"/>
                  <w:divBdr>
                    <w:top w:val="none" w:sz="0" w:space="0" w:color="auto"/>
                    <w:left w:val="none" w:sz="0" w:space="0" w:color="auto"/>
                    <w:bottom w:val="none" w:sz="0" w:space="0" w:color="auto"/>
                    <w:right w:val="none" w:sz="0" w:space="0" w:color="auto"/>
                  </w:divBdr>
                </w:div>
                <w:div w:id="1509100609">
                  <w:marLeft w:val="0"/>
                  <w:marRight w:val="0"/>
                  <w:marTop w:val="0"/>
                  <w:marBottom w:val="0"/>
                  <w:divBdr>
                    <w:top w:val="none" w:sz="0" w:space="0" w:color="auto"/>
                    <w:left w:val="none" w:sz="0" w:space="0" w:color="auto"/>
                    <w:bottom w:val="none" w:sz="0" w:space="0" w:color="auto"/>
                    <w:right w:val="none" w:sz="0" w:space="0" w:color="auto"/>
                  </w:divBdr>
                </w:div>
                <w:div w:id="420638068">
                  <w:marLeft w:val="0"/>
                  <w:marRight w:val="0"/>
                  <w:marTop w:val="0"/>
                  <w:marBottom w:val="0"/>
                  <w:divBdr>
                    <w:top w:val="none" w:sz="0" w:space="0" w:color="auto"/>
                    <w:left w:val="none" w:sz="0" w:space="0" w:color="auto"/>
                    <w:bottom w:val="none" w:sz="0" w:space="0" w:color="auto"/>
                    <w:right w:val="none" w:sz="0" w:space="0" w:color="auto"/>
                  </w:divBdr>
                </w:div>
                <w:div w:id="407729652">
                  <w:marLeft w:val="0"/>
                  <w:marRight w:val="0"/>
                  <w:marTop w:val="0"/>
                  <w:marBottom w:val="0"/>
                  <w:divBdr>
                    <w:top w:val="none" w:sz="0" w:space="0" w:color="auto"/>
                    <w:left w:val="none" w:sz="0" w:space="0" w:color="auto"/>
                    <w:bottom w:val="none" w:sz="0" w:space="0" w:color="auto"/>
                    <w:right w:val="none" w:sz="0" w:space="0" w:color="auto"/>
                  </w:divBdr>
                </w:div>
                <w:div w:id="1202860841">
                  <w:marLeft w:val="0"/>
                  <w:marRight w:val="0"/>
                  <w:marTop w:val="0"/>
                  <w:marBottom w:val="0"/>
                  <w:divBdr>
                    <w:top w:val="none" w:sz="0" w:space="0" w:color="auto"/>
                    <w:left w:val="none" w:sz="0" w:space="0" w:color="auto"/>
                    <w:bottom w:val="none" w:sz="0" w:space="0" w:color="auto"/>
                    <w:right w:val="none" w:sz="0" w:space="0" w:color="auto"/>
                  </w:divBdr>
                </w:div>
                <w:div w:id="1011680060">
                  <w:marLeft w:val="0"/>
                  <w:marRight w:val="0"/>
                  <w:marTop w:val="0"/>
                  <w:marBottom w:val="0"/>
                  <w:divBdr>
                    <w:top w:val="none" w:sz="0" w:space="0" w:color="auto"/>
                    <w:left w:val="none" w:sz="0" w:space="0" w:color="auto"/>
                    <w:bottom w:val="none" w:sz="0" w:space="0" w:color="auto"/>
                    <w:right w:val="none" w:sz="0" w:space="0" w:color="auto"/>
                  </w:divBdr>
                </w:div>
                <w:div w:id="323821924">
                  <w:marLeft w:val="0"/>
                  <w:marRight w:val="0"/>
                  <w:marTop w:val="0"/>
                  <w:marBottom w:val="0"/>
                  <w:divBdr>
                    <w:top w:val="none" w:sz="0" w:space="0" w:color="auto"/>
                    <w:left w:val="none" w:sz="0" w:space="0" w:color="auto"/>
                    <w:bottom w:val="none" w:sz="0" w:space="0" w:color="auto"/>
                    <w:right w:val="none" w:sz="0" w:space="0" w:color="auto"/>
                  </w:divBdr>
                </w:div>
                <w:div w:id="406458620">
                  <w:marLeft w:val="0"/>
                  <w:marRight w:val="0"/>
                  <w:marTop w:val="0"/>
                  <w:marBottom w:val="0"/>
                  <w:divBdr>
                    <w:top w:val="none" w:sz="0" w:space="0" w:color="auto"/>
                    <w:left w:val="none" w:sz="0" w:space="0" w:color="auto"/>
                    <w:bottom w:val="none" w:sz="0" w:space="0" w:color="auto"/>
                    <w:right w:val="none" w:sz="0" w:space="0" w:color="auto"/>
                  </w:divBdr>
                </w:div>
                <w:div w:id="253318375">
                  <w:marLeft w:val="0"/>
                  <w:marRight w:val="0"/>
                  <w:marTop w:val="0"/>
                  <w:marBottom w:val="0"/>
                  <w:divBdr>
                    <w:top w:val="none" w:sz="0" w:space="0" w:color="auto"/>
                    <w:left w:val="none" w:sz="0" w:space="0" w:color="auto"/>
                    <w:bottom w:val="none" w:sz="0" w:space="0" w:color="auto"/>
                    <w:right w:val="none" w:sz="0" w:space="0" w:color="auto"/>
                  </w:divBdr>
                </w:div>
                <w:div w:id="823084288">
                  <w:marLeft w:val="0"/>
                  <w:marRight w:val="0"/>
                  <w:marTop w:val="0"/>
                  <w:marBottom w:val="0"/>
                  <w:divBdr>
                    <w:top w:val="none" w:sz="0" w:space="0" w:color="auto"/>
                    <w:left w:val="none" w:sz="0" w:space="0" w:color="auto"/>
                    <w:bottom w:val="none" w:sz="0" w:space="0" w:color="auto"/>
                    <w:right w:val="none" w:sz="0" w:space="0" w:color="auto"/>
                  </w:divBdr>
                </w:div>
                <w:div w:id="478619466">
                  <w:marLeft w:val="0"/>
                  <w:marRight w:val="0"/>
                  <w:marTop w:val="0"/>
                  <w:marBottom w:val="0"/>
                  <w:divBdr>
                    <w:top w:val="none" w:sz="0" w:space="0" w:color="auto"/>
                    <w:left w:val="none" w:sz="0" w:space="0" w:color="auto"/>
                    <w:bottom w:val="none" w:sz="0" w:space="0" w:color="auto"/>
                    <w:right w:val="none" w:sz="0" w:space="0" w:color="auto"/>
                  </w:divBdr>
                </w:div>
                <w:div w:id="1266225887">
                  <w:marLeft w:val="0"/>
                  <w:marRight w:val="0"/>
                  <w:marTop w:val="0"/>
                  <w:marBottom w:val="0"/>
                  <w:divBdr>
                    <w:top w:val="none" w:sz="0" w:space="0" w:color="auto"/>
                    <w:left w:val="none" w:sz="0" w:space="0" w:color="auto"/>
                    <w:bottom w:val="none" w:sz="0" w:space="0" w:color="auto"/>
                    <w:right w:val="none" w:sz="0" w:space="0" w:color="auto"/>
                  </w:divBdr>
                </w:div>
                <w:div w:id="290936974">
                  <w:marLeft w:val="0"/>
                  <w:marRight w:val="0"/>
                  <w:marTop w:val="0"/>
                  <w:marBottom w:val="0"/>
                  <w:divBdr>
                    <w:top w:val="none" w:sz="0" w:space="0" w:color="auto"/>
                    <w:left w:val="none" w:sz="0" w:space="0" w:color="auto"/>
                    <w:bottom w:val="none" w:sz="0" w:space="0" w:color="auto"/>
                    <w:right w:val="none" w:sz="0" w:space="0" w:color="auto"/>
                  </w:divBdr>
                </w:div>
                <w:div w:id="1457527877">
                  <w:marLeft w:val="0"/>
                  <w:marRight w:val="0"/>
                  <w:marTop w:val="0"/>
                  <w:marBottom w:val="0"/>
                  <w:divBdr>
                    <w:top w:val="none" w:sz="0" w:space="0" w:color="auto"/>
                    <w:left w:val="none" w:sz="0" w:space="0" w:color="auto"/>
                    <w:bottom w:val="none" w:sz="0" w:space="0" w:color="auto"/>
                    <w:right w:val="none" w:sz="0" w:space="0" w:color="auto"/>
                  </w:divBdr>
                </w:div>
                <w:div w:id="25105986">
                  <w:marLeft w:val="0"/>
                  <w:marRight w:val="0"/>
                  <w:marTop w:val="0"/>
                  <w:marBottom w:val="0"/>
                  <w:divBdr>
                    <w:top w:val="none" w:sz="0" w:space="0" w:color="auto"/>
                    <w:left w:val="none" w:sz="0" w:space="0" w:color="auto"/>
                    <w:bottom w:val="none" w:sz="0" w:space="0" w:color="auto"/>
                    <w:right w:val="none" w:sz="0" w:space="0" w:color="auto"/>
                  </w:divBdr>
                </w:div>
                <w:div w:id="1767774536">
                  <w:marLeft w:val="0"/>
                  <w:marRight w:val="0"/>
                  <w:marTop w:val="0"/>
                  <w:marBottom w:val="0"/>
                  <w:divBdr>
                    <w:top w:val="none" w:sz="0" w:space="0" w:color="auto"/>
                    <w:left w:val="none" w:sz="0" w:space="0" w:color="auto"/>
                    <w:bottom w:val="none" w:sz="0" w:space="0" w:color="auto"/>
                    <w:right w:val="none" w:sz="0" w:space="0" w:color="auto"/>
                  </w:divBdr>
                </w:div>
                <w:div w:id="1937057639">
                  <w:marLeft w:val="0"/>
                  <w:marRight w:val="0"/>
                  <w:marTop w:val="0"/>
                  <w:marBottom w:val="0"/>
                  <w:divBdr>
                    <w:top w:val="none" w:sz="0" w:space="0" w:color="auto"/>
                    <w:left w:val="none" w:sz="0" w:space="0" w:color="auto"/>
                    <w:bottom w:val="none" w:sz="0" w:space="0" w:color="auto"/>
                    <w:right w:val="none" w:sz="0" w:space="0" w:color="auto"/>
                  </w:divBdr>
                </w:div>
                <w:div w:id="910038715">
                  <w:marLeft w:val="0"/>
                  <w:marRight w:val="0"/>
                  <w:marTop w:val="0"/>
                  <w:marBottom w:val="0"/>
                  <w:divBdr>
                    <w:top w:val="none" w:sz="0" w:space="0" w:color="auto"/>
                    <w:left w:val="none" w:sz="0" w:space="0" w:color="auto"/>
                    <w:bottom w:val="none" w:sz="0" w:space="0" w:color="auto"/>
                    <w:right w:val="none" w:sz="0" w:space="0" w:color="auto"/>
                  </w:divBdr>
                </w:div>
                <w:div w:id="39747113">
                  <w:marLeft w:val="0"/>
                  <w:marRight w:val="0"/>
                  <w:marTop w:val="0"/>
                  <w:marBottom w:val="0"/>
                  <w:divBdr>
                    <w:top w:val="none" w:sz="0" w:space="0" w:color="auto"/>
                    <w:left w:val="none" w:sz="0" w:space="0" w:color="auto"/>
                    <w:bottom w:val="none" w:sz="0" w:space="0" w:color="auto"/>
                    <w:right w:val="none" w:sz="0" w:space="0" w:color="auto"/>
                  </w:divBdr>
                </w:div>
                <w:div w:id="358089126">
                  <w:marLeft w:val="0"/>
                  <w:marRight w:val="0"/>
                  <w:marTop w:val="0"/>
                  <w:marBottom w:val="0"/>
                  <w:divBdr>
                    <w:top w:val="none" w:sz="0" w:space="0" w:color="auto"/>
                    <w:left w:val="none" w:sz="0" w:space="0" w:color="auto"/>
                    <w:bottom w:val="none" w:sz="0" w:space="0" w:color="auto"/>
                    <w:right w:val="none" w:sz="0" w:space="0" w:color="auto"/>
                  </w:divBdr>
                </w:div>
                <w:div w:id="1228808820">
                  <w:marLeft w:val="0"/>
                  <w:marRight w:val="0"/>
                  <w:marTop w:val="0"/>
                  <w:marBottom w:val="0"/>
                  <w:divBdr>
                    <w:top w:val="none" w:sz="0" w:space="0" w:color="auto"/>
                    <w:left w:val="none" w:sz="0" w:space="0" w:color="auto"/>
                    <w:bottom w:val="none" w:sz="0" w:space="0" w:color="auto"/>
                    <w:right w:val="none" w:sz="0" w:space="0" w:color="auto"/>
                  </w:divBdr>
                </w:div>
                <w:div w:id="12052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93484">
      <w:bodyDiv w:val="1"/>
      <w:marLeft w:val="0"/>
      <w:marRight w:val="0"/>
      <w:marTop w:val="0"/>
      <w:marBottom w:val="0"/>
      <w:divBdr>
        <w:top w:val="none" w:sz="0" w:space="0" w:color="auto"/>
        <w:left w:val="none" w:sz="0" w:space="0" w:color="auto"/>
        <w:bottom w:val="none" w:sz="0" w:space="0" w:color="auto"/>
        <w:right w:val="none" w:sz="0" w:space="0" w:color="auto"/>
      </w:divBdr>
    </w:div>
    <w:div w:id="1314135835">
      <w:bodyDiv w:val="1"/>
      <w:marLeft w:val="0"/>
      <w:marRight w:val="0"/>
      <w:marTop w:val="0"/>
      <w:marBottom w:val="0"/>
      <w:divBdr>
        <w:top w:val="none" w:sz="0" w:space="0" w:color="auto"/>
        <w:left w:val="none" w:sz="0" w:space="0" w:color="auto"/>
        <w:bottom w:val="none" w:sz="0" w:space="0" w:color="auto"/>
        <w:right w:val="none" w:sz="0" w:space="0" w:color="auto"/>
      </w:divBdr>
      <w:divsChild>
        <w:div w:id="970944715">
          <w:marLeft w:val="0"/>
          <w:marRight w:val="0"/>
          <w:marTop w:val="0"/>
          <w:marBottom w:val="0"/>
          <w:divBdr>
            <w:top w:val="none" w:sz="0" w:space="0" w:color="auto"/>
            <w:left w:val="none" w:sz="0" w:space="0" w:color="auto"/>
            <w:bottom w:val="none" w:sz="0" w:space="0" w:color="auto"/>
            <w:right w:val="none" w:sz="0" w:space="0" w:color="auto"/>
          </w:divBdr>
          <w:divsChild>
            <w:div w:id="958730323">
              <w:marLeft w:val="0"/>
              <w:marRight w:val="0"/>
              <w:marTop w:val="0"/>
              <w:marBottom w:val="0"/>
              <w:divBdr>
                <w:top w:val="none" w:sz="0" w:space="0" w:color="auto"/>
                <w:left w:val="none" w:sz="0" w:space="0" w:color="auto"/>
                <w:bottom w:val="none" w:sz="0" w:space="0" w:color="auto"/>
                <w:right w:val="none" w:sz="0" w:space="0" w:color="auto"/>
              </w:divBdr>
              <w:divsChild>
                <w:div w:id="1976986303">
                  <w:marLeft w:val="0"/>
                  <w:marRight w:val="0"/>
                  <w:marTop w:val="0"/>
                  <w:marBottom w:val="0"/>
                  <w:divBdr>
                    <w:top w:val="none" w:sz="0" w:space="0" w:color="auto"/>
                    <w:left w:val="none" w:sz="0" w:space="0" w:color="auto"/>
                    <w:bottom w:val="none" w:sz="0" w:space="0" w:color="auto"/>
                    <w:right w:val="none" w:sz="0" w:space="0" w:color="auto"/>
                  </w:divBdr>
                </w:div>
                <w:div w:id="936064809">
                  <w:marLeft w:val="0"/>
                  <w:marRight w:val="0"/>
                  <w:marTop w:val="0"/>
                  <w:marBottom w:val="0"/>
                  <w:divBdr>
                    <w:top w:val="none" w:sz="0" w:space="0" w:color="auto"/>
                    <w:left w:val="none" w:sz="0" w:space="0" w:color="auto"/>
                    <w:bottom w:val="none" w:sz="0" w:space="0" w:color="auto"/>
                    <w:right w:val="none" w:sz="0" w:space="0" w:color="auto"/>
                  </w:divBdr>
                </w:div>
                <w:div w:id="937716039">
                  <w:marLeft w:val="0"/>
                  <w:marRight w:val="0"/>
                  <w:marTop w:val="0"/>
                  <w:marBottom w:val="0"/>
                  <w:divBdr>
                    <w:top w:val="none" w:sz="0" w:space="0" w:color="auto"/>
                    <w:left w:val="none" w:sz="0" w:space="0" w:color="auto"/>
                    <w:bottom w:val="none" w:sz="0" w:space="0" w:color="auto"/>
                    <w:right w:val="none" w:sz="0" w:space="0" w:color="auto"/>
                  </w:divBdr>
                </w:div>
                <w:div w:id="25453282">
                  <w:marLeft w:val="0"/>
                  <w:marRight w:val="0"/>
                  <w:marTop w:val="0"/>
                  <w:marBottom w:val="0"/>
                  <w:divBdr>
                    <w:top w:val="none" w:sz="0" w:space="0" w:color="auto"/>
                    <w:left w:val="none" w:sz="0" w:space="0" w:color="auto"/>
                    <w:bottom w:val="none" w:sz="0" w:space="0" w:color="auto"/>
                    <w:right w:val="none" w:sz="0" w:space="0" w:color="auto"/>
                  </w:divBdr>
                </w:div>
                <w:div w:id="567888269">
                  <w:marLeft w:val="0"/>
                  <w:marRight w:val="0"/>
                  <w:marTop w:val="0"/>
                  <w:marBottom w:val="0"/>
                  <w:divBdr>
                    <w:top w:val="none" w:sz="0" w:space="0" w:color="auto"/>
                    <w:left w:val="none" w:sz="0" w:space="0" w:color="auto"/>
                    <w:bottom w:val="none" w:sz="0" w:space="0" w:color="auto"/>
                    <w:right w:val="none" w:sz="0" w:space="0" w:color="auto"/>
                  </w:divBdr>
                </w:div>
                <w:div w:id="1226138277">
                  <w:marLeft w:val="0"/>
                  <w:marRight w:val="0"/>
                  <w:marTop w:val="0"/>
                  <w:marBottom w:val="0"/>
                  <w:divBdr>
                    <w:top w:val="none" w:sz="0" w:space="0" w:color="auto"/>
                    <w:left w:val="none" w:sz="0" w:space="0" w:color="auto"/>
                    <w:bottom w:val="none" w:sz="0" w:space="0" w:color="auto"/>
                    <w:right w:val="none" w:sz="0" w:space="0" w:color="auto"/>
                  </w:divBdr>
                </w:div>
                <w:div w:id="1810633001">
                  <w:marLeft w:val="0"/>
                  <w:marRight w:val="0"/>
                  <w:marTop w:val="0"/>
                  <w:marBottom w:val="0"/>
                  <w:divBdr>
                    <w:top w:val="none" w:sz="0" w:space="0" w:color="auto"/>
                    <w:left w:val="none" w:sz="0" w:space="0" w:color="auto"/>
                    <w:bottom w:val="none" w:sz="0" w:space="0" w:color="auto"/>
                    <w:right w:val="none" w:sz="0" w:space="0" w:color="auto"/>
                  </w:divBdr>
                </w:div>
                <w:div w:id="1370107581">
                  <w:marLeft w:val="0"/>
                  <w:marRight w:val="0"/>
                  <w:marTop w:val="0"/>
                  <w:marBottom w:val="0"/>
                  <w:divBdr>
                    <w:top w:val="none" w:sz="0" w:space="0" w:color="auto"/>
                    <w:left w:val="none" w:sz="0" w:space="0" w:color="auto"/>
                    <w:bottom w:val="none" w:sz="0" w:space="0" w:color="auto"/>
                    <w:right w:val="none" w:sz="0" w:space="0" w:color="auto"/>
                  </w:divBdr>
                </w:div>
                <w:div w:id="723139723">
                  <w:marLeft w:val="0"/>
                  <w:marRight w:val="0"/>
                  <w:marTop w:val="0"/>
                  <w:marBottom w:val="0"/>
                  <w:divBdr>
                    <w:top w:val="none" w:sz="0" w:space="0" w:color="auto"/>
                    <w:left w:val="none" w:sz="0" w:space="0" w:color="auto"/>
                    <w:bottom w:val="none" w:sz="0" w:space="0" w:color="auto"/>
                    <w:right w:val="none" w:sz="0" w:space="0" w:color="auto"/>
                  </w:divBdr>
                </w:div>
                <w:div w:id="820660906">
                  <w:marLeft w:val="0"/>
                  <w:marRight w:val="0"/>
                  <w:marTop w:val="0"/>
                  <w:marBottom w:val="0"/>
                  <w:divBdr>
                    <w:top w:val="none" w:sz="0" w:space="0" w:color="auto"/>
                    <w:left w:val="none" w:sz="0" w:space="0" w:color="auto"/>
                    <w:bottom w:val="none" w:sz="0" w:space="0" w:color="auto"/>
                    <w:right w:val="none" w:sz="0" w:space="0" w:color="auto"/>
                  </w:divBdr>
                </w:div>
                <w:div w:id="119495373">
                  <w:marLeft w:val="0"/>
                  <w:marRight w:val="0"/>
                  <w:marTop w:val="0"/>
                  <w:marBottom w:val="0"/>
                  <w:divBdr>
                    <w:top w:val="none" w:sz="0" w:space="0" w:color="auto"/>
                    <w:left w:val="none" w:sz="0" w:space="0" w:color="auto"/>
                    <w:bottom w:val="none" w:sz="0" w:space="0" w:color="auto"/>
                    <w:right w:val="none" w:sz="0" w:space="0" w:color="auto"/>
                  </w:divBdr>
                </w:div>
                <w:div w:id="517087433">
                  <w:marLeft w:val="0"/>
                  <w:marRight w:val="0"/>
                  <w:marTop w:val="0"/>
                  <w:marBottom w:val="0"/>
                  <w:divBdr>
                    <w:top w:val="none" w:sz="0" w:space="0" w:color="auto"/>
                    <w:left w:val="none" w:sz="0" w:space="0" w:color="auto"/>
                    <w:bottom w:val="none" w:sz="0" w:space="0" w:color="auto"/>
                    <w:right w:val="none" w:sz="0" w:space="0" w:color="auto"/>
                  </w:divBdr>
                </w:div>
                <w:div w:id="1216700033">
                  <w:marLeft w:val="0"/>
                  <w:marRight w:val="0"/>
                  <w:marTop w:val="0"/>
                  <w:marBottom w:val="0"/>
                  <w:divBdr>
                    <w:top w:val="none" w:sz="0" w:space="0" w:color="auto"/>
                    <w:left w:val="none" w:sz="0" w:space="0" w:color="auto"/>
                    <w:bottom w:val="none" w:sz="0" w:space="0" w:color="auto"/>
                    <w:right w:val="none" w:sz="0" w:space="0" w:color="auto"/>
                  </w:divBdr>
                </w:div>
                <w:div w:id="675958391">
                  <w:marLeft w:val="0"/>
                  <w:marRight w:val="0"/>
                  <w:marTop w:val="0"/>
                  <w:marBottom w:val="0"/>
                  <w:divBdr>
                    <w:top w:val="none" w:sz="0" w:space="0" w:color="auto"/>
                    <w:left w:val="none" w:sz="0" w:space="0" w:color="auto"/>
                    <w:bottom w:val="none" w:sz="0" w:space="0" w:color="auto"/>
                    <w:right w:val="none" w:sz="0" w:space="0" w:color="auto"/>
                  </w:divBdr>
                </w:div>
                <w:div w:id="1408922612">
                  <w:marLeft w:val="0"/>
                  <w:marRight w:val="0"/>
                  <w:marTop w:val="0"/>
                  <w:marBottom w:val="0"/>
                  <w:divBdr>
                    <w:top w:val="none" w:sz="0" w:space="0" w:color="auto"/>
                    <w:left w:val="none" w:sz="0" w:space="0" w:color="auto"/>
                    <w:bottom w:val="none" w:sz="0" w:space="0" w:color="auto"/>
                    <w:right w:val="none" w:sz="0" w:space="0" w:color="auto"/>
                  </w:divBdr>
                </w:div>
                <w:div w:id="1998193370">
                  <w:marLeft w:val="0"/>
                  <w:marRight w:val="0"/>
                  <w:marTop w:val="0"/>
                  <w:marBottom w:val="0"/>
                  <w:divBdr>
                    <w:top w:val="none" w:sz="0" w:space="0" w:color="auto"/>
                    <w:left w:val="none" w:sz="0" w:space="0" w:color="auto"/>
                    <w:bottom w:val="none" w:sz="0" w:space="0" w:color="auto"/>
                    <w:right w:val="none" w:sz="0" w:space="0" w:color="auto"/>
                  </w:divBdr>
                </w:div>
                <w:div w:id="6758777">
                  <w:marLeft w:val="0"/>
                  <w:marRight w:val="0"/>
                  <w:marTop w:val="0"/>
                  <w:marBottom w:val="0"/>
                  <w:divBdr>
                    <w:top w:val="none" w:sz="0" w:space="0" w:color="auto"/>
                    <w:left w:val="none" w:sz="0" w:space="0" w:color="auto"/>
                    <w:bottom w:val="none" w:sz="0" w:space="0" w:color="auto"/>
                    <w:right w:val="none" w:sz="0" w:space="0" w:color="auto"/>
                  </w:divBdr>
                </w:div>
                <w:div w:id="836842792">
                  <w:marLeft w:val="0"/>
                  <w:marRight w:val="0"/>
                  <w:marTop w:val="0"/>
                  <w:marBottom w:val="0"/>
                  <w:divBdr>
                    <w:top w:val="none" w:sz="0" w:space="0" w:color="auto"/>
                    <w:left w:val="none" w:sz="0" w:space="0" w:color="auto"/>
                    <w:bottom w:val="none" w:sz="0" w:space="0" w:color="auto"/>
                    <w:right w:val="none" w:sz="0" w:space="0" w:color="auto"/>
                  </w:divBdr>
                </w:div>
                <w:div w:id="14291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71150">
      <w:bodyDiv w:val="1"/>
      <w:marLeft w:val="0"/>
      <w:marRight w:val="0"/>
      <w:marTop w:val="0"/>
      <w:marBottom w:val="0"/>
      <w:divBdr>
        <w:top w:val="none" w:sz="0" w:space="0" w:color="auto"/>
        <w:left w:val="none" w:sz="0" w:space="0" w:color="auto"/>
        <w:bottom w:val="none" w:sz="0" w:space="0" w:color="auto"/>
        <w:right w:val="none" w:sz="0" w:space="0" w:color="auto"/>
      </w:divBdr>
    </w:div>
    <w:div w:id="1383671894">
      <w:bodyDiv w:val="1"/>
      <w:marLeft w:val="0"/>
      <w:marRight w:val="0"/>
      <w:marTop w:val="0"/>
      <w:marBottom w:val="0"/>
      <w:divBdr>
        <w:top w:val="none" w:sz="0" w:space="0" w:color="auto"/>
        <w:left w:val="none" w:sz="0" w:space="0" w:color="auto"/>
        <w:bottom w:val="none" w:sz="0" w:space="0" w:color="auto"/>
        <w:right w:val="none" w:sz="0" w:space="0" w:color="auto"/>
      </w:divBdr>
      <w:divsChild>
        <w:div w:id="1498688791">
          <w:marLeft w:val="0"/>
          <w:marRight w:val="0"/>
          <w:marTop w:val="0"/>
          <w:marBottom w:val="0"/>
          <w:divBdr>
            <w:top w:val="none" w:sz="0" w:space="0" w:color="auto"/>
            <w:left w:val="none" w:sz="0" w:space="0" w:color="auto"/>
            <w:bottom w:val="none" w:sz="0" w:space="0" w:color="auto"/>
            <w:right w:val="none" w:sz="0" w:space="0" w:color="auto"/>
          </w:divBdr>
          <w:divsChild>
            <w:div w:id="761144655">
              <w:marLeft w:val="0"/>
              <w:marRight w:val="0"/>
              <w:marTop w:val="0"/>
              <w:marBottom w:val="0"/>
              <w:divBdr>
                <w:top w:val="none" w:sz="0" w:space="0" w:color="auto"/>
                <w:left w:val="none" w:sz="0" w:space="0" w:color="auto"/>
                <w:bottom w:val="none" w:sz="0" w:space="0" w:color="auto"/>
                <w:right w:val="none" w:sz="0" w:space="0" w:color="auto"/>
              </w:divBdr>
              <w:divsChild>
                <w:div w:id="898982183">
                  <w:marLeft w:val="0"/>
                  <w:marRight w:val="0"/>
                  <w:marTop w:val="0"/>
                  <w:marBottom w:val="0"/>
                  <w:divBdr>
                    <w:top w:val="none" w:sz="0" w:space="0" w:color="auto"/>
                    <w:left w:val="none" w:sz="0" w:space="0" w:color="auto"/>
                    <w:bottom w:val="none" w:sz="0" w:space="0" w:color="auto"/>
                    <w:right w:val="none" w:sz="0" w:space="0" w:color="auto"/>
                  </w:divBdr>
                </w:div>
                <w:div w:id="1134131715">
                  <w:marLeft w:val="0"/>
                  <w:marRight w:val="0"/>
                  <w:marTop w:val="0"/>
                  <w:marBottom w:val="0"/>
                  <w:divBdr>
                    <w:top w:val="none" w:sz="0" w:space="0" w:color="auto"/>
                    <w:left w:val="none" w:sz="0" w:space="0" w:color="auto"/>
                    <w:bottom w:val="none" w:sz="0" w:space="0" w:color="auto"/>
                    <w:right w:val="none" w:sz="0" w:space="0" w:color="auto"/>
                  </w:divBdr>
                </w:div>
                <w:div w:id="1701931572">
                  <w:marLeft w:val="0"/>
                  <w:marRight w:val="0"/>
                  <w:marTop w:val="0"/>
                  <w:marBottom w:val="0"/>
                  <w:divBdr>
                    <w:top w:val="none" w:sz="0" w:space="0" w:color="auto"/>
                    <w:left w:val="none" w:sz="0" w:space="0" w:color="auto"/>
                    <w:bottom w:val="none" w:sz="0" w:space="0" w:color="auto"/>
                    <w:right w:val="none" w:sz="0" w:space="0" w:color="auto"/>
                  </w:divBdr>
                </w:div>
                <w:div w:id="2029258901">
                  <w:marLeft w:val="0"/>
                  <w:marRight w:val="0"/>
                  <w:marTop w:val="0"/>
                  <w:marBottom w:val="0"/>
                  <w:divBdr>
                    <w:top w:val="none" w:sz="0" w:space="0" w:color="auto"/>
                    <w:left w:val="none" w:sz="0" w:space="0" w:color="auto"/>
                    <w:bottom w:val="none" w:sz="0" w:space="0" w:color="auto"/>
                    <w:right w:val="none" w:sz="0" w:space="0" w:color="auto"/>
                  </w:divBdr>
                </w:div>
                <w:div w:id="1095051724">
                  <w:marLeft w:val="0"/>
                  <w:marRight w:val="0"/>
                  <w:marTop w:val="0"/>
                  <w:marBottom w:val="0"/>
                  <w:divBdr>
                    <w:top w:val="none" w:sz="0" w:space="0" w:color="auto"/>
                    <w:left w:val="none" w:sz="0" w:space="0" w:color="auto"/>
                    <w:bottom w:val="none" w:sz="0" w:space="0" w:color="auto"/>
                    <w:right w:val="none" w:sz="0" w:space="0" w:color="auto"/>
                  </w:divBdr>
                </w:div>
                <w:div w:id="156844873">
                  <w:marLeft w:val="0"/>
                  <w:marRight w:val="0"/>
                  <w:marTop w:val="0"/>
                  <w:marBottom w:val="0"/>
                  <w:divBdr>
                    <w:top w:val="none" w:sz="0" w:space="0" w:color="auto"/>
                    <w:left w:val="none" w:sz="0" w:space="0" w:color="auto"/>
                    <w:bottom w:val="none" w:sz="0" w:space="0" w:color="auto"/>
                    <w:right w:val="none" w:sz="0" w:space="0" w:color="auto"/>
                  </w:divBdr>
                </w:div>
                <w:div w:id="1575048398">
                  <w:marLeft w:val="0"/>
                  <w:marRight w:val="0"/>
                  <w:marTop w:val="0"/>
                  <w:marBottom w:val="0"/>
                  <w:divBdr>
                    <w:top w:val="none" w:sz="0" w:space="0" w:color="auto"/>
                    <w:left w:val="none" w:sz="0" w:space="0" w:color="auto"/>
                    <w:bottom w:val="none" w:sz="0" w:space="0" w:color="auto"/>
                    <w:right w:val="none" w:sz="0" w:space="0" w:color="auto"/>
                  </w:divBdr>
                </w:div>
                <w:div w:id="1930507539">
                  <w:marLeft w:val="0"/>
                  <w:marRight w:val="0"/>
                  <w:marTop w:val="0"/>
                  <w:marBottom w:val="0"/>
                  <w:divBdr>
                    <w:top w:val="none" w:sz="0" w:space="0" w:color="auto"/>
                    <w:left w:val="none" w:sz="0" w:space="0" w:color="auto"/>
                    <w:bottom w:val="none" w:sz="0" w:space="0" w:color="auto"/>
                    <w:right w:val="none" w:sz="0" w:space="0" w:color="auto"/>
                  </w:divBdr>
                </w:div>
                <w:div w:id="844898512">
                  <w:marLeft w:val="0"/>
                  <w:marRight w:val="0"/>
                  <w:marTop w:val="0"/>
                  <w:marBottom w:val="0"/>
                  <w:divBdr>
                    <w:top w:val="none" w:sz="0" w:space="0" w:color="auto"/>
                    <w:left w:val="none" w:sz="0" w:space="0" w:color="auto"/>
                    <w:bottom w:val="none" w:sz="0" w:space="0" w:color="auto"/>
                    <w:right w:val="none" w:sz="0" w:space="0" w:color="auto"/>
                  </w:divBdr>
                </w:div>
                <w:div w:id="1624145503">
                  <w:marLeft w:val="0"/>
                  <w:marRight w:val="0"/>
                  <w:marTop w:val="0"/>
                  <w:marBottom w:val="0"/>
                  <w:divBdr>
                    <w:top w:val="none" w:sz="0" w:space="0" w:color="auto"/>
                    <w:left w:val="none" w:sz="0" w:space="0" w:color="auto"/>
                    <w:bottom w:val="none" w:sz="0" w:space="0" w:color="auto"/>
                    <w:right w:val="none" w:sz="0" w:space="0" w:color="auto"/>
                  </w:divBdr>
                </w:div>
                <w:div w:id="673843641">
                  <w:marLeft w:val="0"/>
                  <w:marRight w:val="0"/>
                  <w:marTop w:val="0"/>
                  <w:marBottom w:val="0"/>
                  <w:divBdr>
                    <w:top w:val="none" w:sz="0" w:space="0" w:color="auto"/>
                    <w:left w:val="none" w:sz="0" w:space="0" w:color="auto"/>
                    <w:bottom w:val="none" w:sz="0" w:space="0" w:color="auto"/>
                    <w:right w:val="none" w:sz="0" w:space="0" w:color="auto"/>
                  </w:divBdr>
                </w:div>
                <w:div w:id="120343821">
                  <w:marLeft w:val="0"/>
                  <w:marRight w:val="0"/>
                  <w:marTop w:val="0"/>
                  <w:marBottom w:val="0"/>
                  <w:divBdr>
                    <w:top w:val="none" w:sz="0" w:space="0" w:color="auto"/>
                    <w:left w:val="none" w:sz="0" w:space="0" w:color="auto"/>
                    <w:bottom w:val="none" w:sz="0" w:space="0" w:color="auto"/>
                    <w:right w:val="none" w:sz="0" w:space="0" w:color="auto"/>
                  </w:divBdr>
                </w:div>
                <w:div w:id="62533455">
                  <w:marLeft w:val="0"/>
                  <w:marRight w:val="0"/>
                  <w:marTop w:val="0"/>
                  <w:marBottom w:val="0"/>
                  <w:divBdr>
                    <w:top w:val="none" w:sz="0" w:space="0" w:color="auto"/>
                    <w:left w:val="none" w:sz="0" w:space="0" w:color="auto"/>
                    <w:bottom w:val="none" w:sz="0" w:space="0" w:color="auto"/>
                    <w:right w:val="none" w:sz="0" w:space="0" w:color="auto"/>
                  </w:divBdr>
                </w:div>
                <w:div w:id="33700748">
                  <w:marLeft w:val="0"/>
                  <w:marRight w:val="0"/>
                  <w:marTop w:val="0"/>
                  <w:marBottom w:val="0"/>
                  <w:divBdr>
                    <w:top w:val="none" w:sz="0" w:space="0" w:color="auto"/>
                    <w:left w:val="none" w:sz="0" w:space="0" w:color="auto"/>
                    <w:bottom w:val="none" w:sz="0" w:space="0" w:color="auto"/>
                    <w:right w:val="none" w:sz="0" w:space="0" w:color="auto"/>
                  </w:divBdr>
                </w:div>
                <w:div w:id="228544828">
                  <w:marLeft w:val="0"/>
                  <w:marRight w:val="0"/>
                  <w:marTop w:val="0"/>
                  <w:marBottom w:val="0"/>
                  <w:divBdr>
                    <w:top w:val="none" w:sz="0" w:space="0" w:color="auto"/>
                    <w:left w:val="none" w:sz="0" w:space="0" w:color="auto"/>
                    <w:bottom w:val="none" w:sz="0" w:space="0" w:color="auto"/>
                    <w:right w:val="none" w:sz="0" w:space="0" w:color="auto"/>
                  </w:divBdr>
                </w:div>
                <w:div w:id="2081170017">
                  <w:marLeft w:val="0"/>
                  <w:marRight w:val="0"/>
                  <w:marTop w:val="0"/>
                  <w:marBottom w:val="0"/>
                  <w:divBdr>
                    <w:top w:val="none" w:sz="0" w:space="0" w:color="auto"/>
                    <w:left w:val="none" w:sz="0" w:space="0" w:color="auto"/>
                    <w:bottom w:val="none" w:sz="0" w:space="0" w:color="auto"/>
                    <w:right w:val="none" w:sz="0" w:space="0" w:color="auto"/>
                  </w:divBdr>
                </w:div>
                <w:div w:id="1972007186">
                  <w:marLeft w:val="0"/>
                  <w:marRight w:val="0"/>
                  <w:marTop w:val="0"/>
                  <w:marBottom w:val="0"/>
                  <w:divBdr>
                    <w:top w:val="none" w:sz="0" w:space="0" w:color="auto"/>
                    <w:left w:val="none" w:sz="0" w:space="0" w:color="auto"/>
                    <w:bottom w:val="none" w:sz="0" w:space="0" w:color="auto"/>
                    <w:right w:val="none" w:sz="0" w:space="0" w:color="auto"/>
                  </w:divBdr>
                </w:div>
                <w:div w:id="1901285156">
                  <w:marLeft w:val="0"/>
                  <w:marRight w:val="0"/>
                  <w:marTop w:val="0"/>
                  <w:marBottom w:val="0"/>
                  <w:divBdr>
                    <w:top w:val="none" w:sz="0" w:space="0" w:color="auto"/>
                    <w:left w:val="none" w:sz="0" w:space="0" w:color="auto"/>
                    <w:bottom w:val="none" w:sz="0" w:space="0" w:color="auto"/>
                    <w:right w:val="none" w:sz="0" w:space="0" w:color="auto"/>
                  </w:divBdr>
                </w:div>
                <w:div w:id="760416678">
                  <w:marLeft w:val="0"/>
                  <w:marRight w:val="0"/>
                  <w:marTop w:val="0"/>
                  <w:marBottom w:val="0"/>
                  <w:divBdr>
                    <w:top w:val="none" w:sz="0" w:space="0" w:color="auto"/>
                    <w:left w:val="none" w:sz="0" w:space="0" w:color="auto"/>
                    <w:bottom w:val="none" w:sz="0" w:space="0" w:color="auto"/>
                    <w:right w:val="none" w:sz="0" w:space="0" w:color="auto"/>
                  </w:divBdr>
                </w:div>
                <w:div w:id="923420222">
                  <w:marLeft w:val="0"/>
                  <w:marRight w:val="0"/>
                  <w:marTop w:val="0"/>
                  <w:marBottom w:val="0"/>
                  <w:divBdr>
                    <w:top w:val="none" w:sz="0" w:space="0" w:color="auto"/>
                    <w:left w:val="none" w:sz="0" w:space="0" w:color="auto"/>
                    <w:bottom w:val="none" w:sz="0" w:space="0" w:color="auto"/>
                    <w:right w:val="none" w:sz="0" w:space="0" w:color="auto"/>
                  </w:divBdr>
                </w:div>
                <w:div w:id="1194265570">
                  <w:marLeft w:val="0"/>
                  <w:marRight w:val="0"/>
                  <w:marTop w:val="0"/>
                  <w:marBottom w:val="0"/>
                  <w:divBdr>
                    <w:top w:val="none" w:sz="0" w:space="0" w:color="auto"/>
                    <w:left w:val="none" w:sz="0" w:space="0" w:color="auto"/>
                    <w:bottom w:val="none" w:sz="0" w:space="0" w:color="auto"/>
                    <w:right w:val="none" w:sz="0" w:space="0" w:color="auto"/>
                  </w:divBdr>
                </w:div>
                <w:div w:id="1865317361">
                  <w:marLeft w:val="0"/>
                  <w:marRight w:val="0"/>
                  <w:marTop w:val="0"/>
                  <w:marBottom w:val="0"/>
                  <w:divBdr>
                    <w:top w:val="none" w:sz="0" w:space="0" w:color="auto"/>
                    <w:left w:val="none" w:sz="0" w:space="0" w:color="auto"/>
                    <w:bottom w:val="none" w:sz="0" w:space="0" w:color="auto"/>
                    <w:right w:val="none" w:sz="0" w:space="0" w:color="auto"/>
                  </w:divBdr>
                </w:div>
                <w:div w:id="2137916851">
                  <w:marLeft w:val="0"/>
                  <w:marRight w:val="0"/>
                  <w:marTop w:val="0"/>
                  <w:marBottom w:val="0"/>
                  <w:divBdr>
                    <w:top w:val="none" w:sz="0" w:space="0" w:color="auto"/>
                    <w:left w:val="none" w:sz="0" w:space="0" w:color="auto"/>
                    <w:bottom w:val="none" w:sz="0" w:space="0" w:color="auto"/>
                    <w:right w:val="none" w:sz="0" w:space="0" w:color="auto"/>
                  </w:divBdr>
                </w:div>
                <w:div w:id="8243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999858">
      <w:bodyDiv w:val="1"/>
      <w:marLeft w:val="0"/>
      <w:marRight w:val="0"/>
      <w:marTop w:val="0"/>
      <w:marBottom w:val="0"/>
      <w:divBdr>
        <w:top w:val="none" w:sz="0" w:space="0" w:color="auto"/>
        <w:left w:val="none" w:sz="0" w:space="0" w:color="auto"/>
        <w:bottom w:val="none" w:sz="0" w:space="0" w:color="auto"/>
        <w:right w:val="none" w:sz="0" w:space="0" w:color="auto"/>
      </w:divBdr>
    </w:div>
    <w:div w:id="1442611081">
      <w:bodyDiv w:val="1"/>
      <w:marLeft w:val="0"/>
      <w:marRight w:val="0"/>
      <w:marTop w:val="0"/>
      <w:marBottom w:val="0"/>
      <w:divBdr>
        <w:top w:val="none" w:sz="0" w:space="0" w:color="auto"/>
        <w:left w:val="none" w:sz="0" w:space="0" w:color="auto"/>
        <w:bottom w:val="none" w:sz="0" w:space="0" w:color="auto"/>
        <w:right w:val="none" w:sz="0" w:space="0" w:color="auto"/>
      </w:divBdr>
    </w:div>
    <w:div w:id="1644962932">
      <w:bodyDiv w:val="1"/>
      <w:marLeft w:val="0"/>
      <w:marRight w:val="0"/>
      <w:marTop w:val="0"/>
      <w:marBottom w:val="0"/>
      <w:divBdr>
        <w:top w:val="none" w:sz="0" w:space="0" w:color="auto"/>
        <w:left w:val="none" w:sz="0" w:space="0" w:color="auto"/>
        <w:bottom w:val="none" w:sz="0" w:space="0" w:color="auto"/>
        <w:right w:val="none" w:sz="0" w:space="0" w:color="auto"/>
      </w:divBdr>
    </w:div>
    <w:div w:id="1732996095">
      <w:bodyDiv w:val="1"/>
      <w:marLeft w:val="0"/>
      <w:marRight w:val="0"/>
      <w:marTop w:val="0"/>
      <w:marBottom w:val="0"/>
      <w:divBdr>
        <w:top w:val="none" w:sz="0" w:space="0" w:color="auto"/>
        <w:left w:val="none" w:sz="0" w:space="0" w:color="auto"/>
        <w:bottom w:val="none" w:sz="0" w:space="0" w:color="auto"/>
        <w:right w:val="none" w:sz="0" w:space="0" w:color="auto"/>
      </w:divBdr>
    </w:div>
    <w:div w:id="1837065039">
      <w:bodyDiv w:val="1"/>
      <w:marLeft w:val="0"/>
      <w:marRight w:val="0"/>
      <w:marTop w:val="0"/>
      <w:marBottom w:val="0"/>
      <w:divBdr>
        <w:top w:val="none" w:sz="0" w:space="0" w:color="auto"/>
        <w:left w:val="none" w:sz="0" w:space="0" w:color="auto"/>
        <w:bottom w:val="none" w:sz="0" w:space="0" w:color="auto"/>
        <w:right w:val="none" w:sz="0" w:space="0" w:color="auto"/>
      </w:divBdr>
    </w:div>
    <w:div w:id="1856768092">
      <w:bodyDiv w:val="1"/>
      <w:marLeft w:val="0"/>
      <w:marRight w:val="0"/>
      <w:marTop w:val="0"/>
      <w:marBottom w:val="0"/>
      <w:divBdr>
        <w:top w:val="none" w:sz="0" w:space="0" w:color="auto"/>
        <w:left w:val="none" w:sz="0" w:space="0" w:color="auto"/>
        <w:bottom w:val="none" w:sz="0" w:space="0" w:color="auto"/>
        <w:right w:val="none" w:sz="0" w:space="0" w:color="auto"/>
      </w:divBdr>
    </w:div>
    <w:div w:id="2012175613">
      <w:bodyDiv w:val="1"/>
      <w:marLeft w:val="0"/>
      <w:marRight w:val="0"/>
      <w:marTop w:val="0"/>
      <w:marBottom w:val="0"/>
      <w:divBdr>
        <w:top w:val="none" w:sz="0" w:space="0" w:color="auto"/>
        <w:left w:val="none" w:sz="0" w:space="0" w:color="auto"/>
        <w:bottom w:val="none" w:sz="0" w:space="0" w:color="auto"/>
        <w:right w:val="none" w:sz="0" w:space="0" w:color="auto"/>
      </w:divBdr>
      <w:divsChild>
        <w:div w:id="810053616">
          <w:marLeft w:val="0"/>
          <w:marRight w:val="0"/>
          <w:marTop w:val="0"/>
          <w:marBottom w:val="0"/>
          <w:divBdr>
            <w:top w:val="none" w:sz="0" w:space="0" w:color="auto"/>
            <w:left w:val="none" w:sz="0" w:space="0" w:color="auto"/>
            <w:bottom w:val="none" w:sz="0" w:space="0" w:color="auto"/>
            <w:right w:val="none" w:sz="0" w:space="0" w:color="auto"/>
          </w:divBdr>
          <w:divsChild>
            <w:div w:id="1934971297">
              <w:marLeft w:val="0"/>
              <w:marRight w:val="0"/>
              <w:marTop w:val="0"/>
              <w:marBottom w:val="0"/>
              <w:divBdr>
                <w:top w:val="none" w:sz="0" w:space="0" w:color="auto"/>
                <w:left w:val="none" w:sz="0" w:space="0" w:color="auto"/>
                <w:bottom w:val="none" w:sz="0" w:space="0" w:color="auto"/>
                <w:right w:val="none" w:sz="0" w:space="0" w:color="auto"/>
              </w:divBdr>
              <w:divsChild>
                <w:div w:id="138110943">
                  <w:marLeft w:val="0"/>
                  <w:marRight w:val="0"/>
                  <w:marTop w:val="0"/>
                  <w:marBottom w:val="0"/>
                  <w:divBdr>
                    <w:top w:val="none" w:sz="0" w:space="0" w:color="auto"/>
                    <w:left w:val="none" w:sz="0" w:space="0" w:color="auto"/>
                    <w:bottom w:val="none" w:sz="0" w:space="0" w:color="auto"/>
                    <w:right w:val="none" w:sz="0" w:space="0" w:color="auto"/>
                  </w:divBdr>
                </w:div>
                <w:div w:id="24642191">
                  <w:marLeft w:val="0"/>
                  <w:marRight w:val="0"/>
                  <w:marTop w:val="0"/>
                  <w:marBottom w:val="0"/>
                  <w:divBdr>
                    <w:top w:val="none" w:sz="0" w:space="0" w:color="auto"/>
                    <w:left w:val="none" w:sz="0" w:space="0" w:color="auto"/>
                    <w:bottom w:val="none" w:sz="0" w:space="0" w:color="auto"/>
                    <w:right w:val="none" w:sz="0" w:space="0" w:color="auto"/>
                  </w:divBdr>
                </w:div>
                <w:div w:id="1051003227">
                  <w:marLeft w:val="0"/>
                  <w:marRight w:val="0"/>
                  <w:marTop w:val="0"/>
                  <w:marBottom w:val="0"/>
                  <w:divBdr>
                    <w:top w:val="none" w:sz="0" w:space="0" w:color="auto"/>
                    <w:left w:val="none" w:sz="0" w:space="0" w:color="auto"/>
                    <w:bottom w:val="none" w:sz="0" w:space="0" w:color="auto"/>
                    <w:right w:val="none" w:sz="0" w:space="0" w:color="auto"/>
                  </w:divBdr>
                </w:div>
                <w:div w:id="8215265">
                  <w:marLeft w:val="0"/>
                  <w:marRight w:val="0"/>
                  <w:marTop w:val="0"/>
                  <w:marBottom w:val="0"/>
                  <w:divBdr>
                    <w:top w:val="none" w:sz="0" w:space="0" w:color="auto"/>
                    <w:left w:val="none" w:sz="0" w:space="0" w:color="auto"/>
                    <w:bottom w:val="none" w:sz="0" w:space="0" w:color="auto"/>
                    <w:right w:val="none" w:sz="0" w:space="0" w:color="auto"/>
                  </w:divBdr>
                </w:div>
                <w:div w:id="116993582">
                  <w:marLeft w:val="0"/>
                  <w:marRight w:val="0"/>
                  <w:marTop w:val="0"/>
                  <w:marBottom w:val="0"/>
                  <w:divBdr>
                    <w:top w:val="none" w:sz="0" w:space="0" w:color="auto"/>
                    <w:left w:val="none" w:sz="0" w:space="0" w:color="auto"/>
                    <w:bottom w:val="none" w:sz="0" w:space="0" w:color="auto"/>
                    <w:right w:val="none" w:sz="0" w:space="0" w:color="auto"/>
                  </w:divBdr>
                </w:div>
                <w:div w:id="996035599">
                  <w:marLeft w:val="0"/>
                  <w:marRight w:val="0"/>
                  <w:marTop w:val="0"/>
                  <w:marBottom w:val="0"/>
                  <w:divBdr>
                    <w:top w:val="none" w:sz="0" w:space="0" w:color="auto"/>
                    <w:left w:val="none" w:sz="0" w:space="0" w:color="auto"/>
                    <w:bottom w:val="none" w:sz="0" w:space="0" w:color="auto"/>
                    <w:right w:val="none" w:sz="0" w:space="0" w:color="auto"/>
                  </w:divBdr>
                </w:div>
                <w:div w:id="2124031443">
                  <w:marLeft w:val="0"/>
                  <w:marRight w:val="0"/>
                  <w:marTop w:val="0"/>
                  <w:marBottom w:val="0"/>
                  <w:divBdr>
                    <w:top w:val="none" w:sz="0" w:space="0" w:color="auto"/>
                    <w:left w:val="none" w:sz="0" w:space="0" w:color="auto"/>
                    <w:bottom w:val="none" w:sz="0" w:space="0" w:color="auto"/>
                    <w:right w:val="none" w:sz="0" w:space="0" w:color="auto"/>
                  </w:divBdr>
                </w:div>
                <w:div w:id="604927734">
                  <w:marLeft w:val="0"/>
                  <w:marRight w:val="0"/>
                  <w:marTop w:val="0"/>
                  <w:marBottom w:val="0"/>
                  <w:divBdr>
                    <w:top w:val="none" w:sz="0" w:space="0" w:color="auto"/>
                    <w:left w:val="none" w:sz="0" w:space="0" w:color="auto"/>
                    <w:bottom w:val="none" w:sz="0" w:space="0" w:color="auto"/>
                    <w:right w:val="none" w:sz="0" w:space="0" w:color="auto"/>
                  </w:divBdr>
                </w:div>
                <w:div w:id="2029066902">
                  <w:marLeft w:val="0"/>
                  <w:marRight w:val="0"/>
                  <w:marTop w:val="0"/>
                  <w:marBottom w:val="0"/>
                  <w:divBdr>
                    <w:top w:val="none" w:sz="0" w:space="0" w:color="auto"/>
                    <w:left w:val="none" w:sz="0" w:space="0" w:color="auto"/>
                    <w:bottom w:val="none" w:sz="0" w:space="0" w:color="auto"/>
                    <w:right w:val="none" w:sz="0" w:space="0" w:color="auto"/>
                  </w:divBdr>
                </w:div>
                <w:div w:id="1912304765">
                  <w:marLeft w:val="0"/>
                  <w:marRight w:val="0"/>
                  <w:marTop w:val="0"/>
                  <w:marBottom w:val="0"/>
                  <w:divBdr>
                    <w:top w:val="none" w:sz="0" w:space="0" w:color="auto"/>
                    <w:left w:val="none" w:sz="0" w:space="0" w:color="auto"/>
                    <w:bottom w:val="none" w:sz="0" w:space="0" w:color="auto"/>
                    <w:right w:val="none" w:sz="0" w:space="0" w:color="auto"/>
                  </w:divBdr>
                </w:div>
                <w:div w:id="216626822">
                  <w:marLeft w:val="0"/>
                  <w:marRight w:val="0"/>
                  <w:marTop w:val="0"/>
                  <w:marBottom w:val="0"/>
                  <w:divBdr>
                    <w:top w:val="none" w:sz="0" w:space="0" w:color="auto"/>
                    <w:left w:val="none" w:sz="0" w:space="0" w:color="auto"/>
                    <w:bottom w:val="none" w:sz="0" w:space="0" w:color="auto"/>
                    <w:right w:val="none" w:sz="0" w:space="0" w:color="auto"/>
                  </w:divBdr>
                </w:div>
                <w:div w:id="745300504">
                  <w:marLeft w:val="0"/>
                  <w:marRight w:val="0"/>
                  <w:marTop w:val="0"/>
                  <w:marBottom w:val="0"/>
                  <w:divBdr>
                    <w:top w:val="none" w:sz="0" w:space="0" w:color="auto"/>
                    <w:left w:val="none" w:sz="0" w:space="0" w:color="auto"/>
                    <w:bottom w:val="none" w:sz="0" w:space="0" w:color="auto"/>
                    <w:right w:val="none" w:sz="0" w:space="0" w:color="auto"/>
                  </w:divBdr>
                </w:div>
                <w:div w:id="1524830533">
                  <w:marLeft w:val="0"/>
                  <w:marRight w:val="0"/>
                  <w:marTop w:val="0"/>
                  <w:marBottom w:val="0"/>
                  <w:divBdr>
                    <w:top w:val="none" w:sz="0" w:space="0" w:color="auto"/>
                    <w:left w:val="none" w:sz="0" w:space="0" w:color="auto"/>
                    <w:bottom w:val="none" w:sz="0" w:space="0" w:color="auto"/>
                    <w:right w:val="none" w:sz="0" w:space="0" w:color="auto"/>
                  </w:divBdr>
                </w:div>
                <w:div w:id="185676175">
                  <w:marLeft w:val="0"/>
                  <w:marRight w:val="0"/>
                  <w:marTop w:val="0"/>
                  <w:marBottom w:val="0"/>
                  <w:divBdr>
                    <w:top w:val="none" w:sz="0" w:space="0" w:color="auto"/>
                    <w:left w:val="none" w:sz="0" w:space="0" w:color="auto"/>
                    <w:bottom w:val="none" w:sz="0" w:space="0" w:color="auto"/>
                    <w:right w:val="none" w:sz="0" w:space="0" w:color="auto"/>
                  </w:divBdr>
                </w:div>
                <w:div w:id="1450510117">
                  <w:marLeft w:val="0"/>
                  <w:marRight w:val="0"/>
                  <w:marTop w:val="0"/>
                  <w:marBottom w:val="0"/>
                  <w:divBdr>
                    <w:top w:val="none" w:sz="0" w:space="0" w:color="auto"/>
                    <w:left w:val="none" w:sz="0" w:space="0" w:color="auto"/>
                    <w:bottom w:val="none" w:sz="0" w:space="0" w:color="auto"/>
                    <w:right w:val="none" w:sz="0" w:space="0" w:color="auto"/>
                  </w:divBdr>
                </w:div>
                <w:div w:id="254553074">
                  <w:marLeft w:val="0"/>
                  <w:marRight w:val="0"/>
                  <w:marTop w:val="0"/>
                  <w:marBottom w:val="0"/>
                  <w:divBdr>
                    <w:top w:val="none" w:sz="0" w:space="0" w:color="auto"/>
                    <w:left w:val="none" w:sz="0" w:space="0" w:color="auto"/>
                    <w:bottom w:val="none" w:sz="0" w:space="0" w:color="auto"/>
                    <w:right w:val="none" w:sz="0" w:space="0" w:color="auto"/>
                  </w:divBdr>
                </w:div>
                <w:div w:id="1995375449">
                  <w:marLeft w:val="0"/>
                  <w:marRight w:val="0"/>
                  <w:marTop w:val="0"/>
                  <w:marBottom w:val="0"/>
                  <w:divBdr>
                    <w:top w:val="none" w:sz="0" w:space="0" w:color="auto"/>
                    <w:left w:val="none" w:sz="0" w:space="0" w:color="auto"/>
                    <w:bottom w:val="none" w:sz="0" w:space="0" w:color="auto"/>
                    <w:right w:val="none" w:sz="0" w:space="0" w:color="auto"/>
                  </w:divBdr>
                </w:div>
                <w:div w:id="1930044666">
                  <w:marLeft w:val="0"/>
                  <w:marRight w:val="0"/>
                  <w:marTop w:val="0"/>
                  <w:marBottom w:val="0"/>
                  <w:divBdr>
                    <w:top w:val="none" w:sz="0" w:space="0" w:color="auto"/>
                    <w:left w:val="none" w:sz="0" w:space="0" w:color="auto"/>
                    <w:bottom w:val="none" w:sz="0" w:space="0" w:color="auto"/>
                    <w:right w:val="none" w:sz="0" w:space="0" w:color="auto"/>
                  </w:divBdr>
                </w:div>
                <w:div w:id="425418689">
                  <w:marLeft w:val="0"/>
                  <w:marRight w:val="0"/>
                  <w:marTop w:val="0"/>
                  <w:marBottom w:val="0"/>
                  <w:divBdr>
                    <w:top w:val="none" w:sz="0" w:space="0" w:color="auto"/>
                    <w:left w:val="none" w:sz="0" w:space="0" w:color="auto"/>
                    <w:bottom w:val="none" w:sz="0" w:space="0" w:color="auto"/>
                    <w:right w:val="none" w:sz="0" w:space="0" w:color="auto"/>
                  </w:divBdr>
                </w:div>
                <w:div w:id="256064839">
                  <w:marLeft w:val="0"/>
                  <w:marRight w:val="0"/>
                  <w:marTop w:val="0"/>
                  <w:marBottom w:val="0"/>
                  <w:divBdr>
                    <w:top w:val="none" w:sz="0" w:space="0" w:color="auto"/>
                    <w:left w:val="none" w:sz="0" w:space="0" w:color="auto"/>
                    <w:bottom w:val="none" w:sz="0" w:space="0" w:color="auto"/>
                    <w:right w:val="none" w:sz="0" w:space="0" w:color="auto"/>
                  </w:divBdr>
                </w:div>
                <w:div w:id="1921980096">
                  <w:marLeft w:val="0"/>
                  <w:marRight w:val="0"/>
                  <w:marTop w:val="0"/>
                  <w:marBottom w:val="0"/>
                  <w:divBdr>
                    <w:top w:val="none" w:sz="0" w:space="0" w:color="auto"/>
                    <w:left w:val="none" w:sz="0" w:space="0" w:color="auto"/>
                    <w:bottom w:val="none" w:sz="0" w:space="0" w:color="auto"/>
                    <w:right w:val="none" w:sz="0" w:space="0" w:color="auto"/>
                  </w:divBdr>
                </w:div>
                <w:div w:id="1654333343">
                  <w:marLeft w:val="0"/>
                  <w:marRight w:val="0"/>
                  <w:marTop w:val="0"/>
                  <w:marBottom w:val="0"/>
                  <w:divBdr>
                    <w:top w:val="none" w:sz="0" w:space="0" w:color="auto"/>
                    <w:left w:val="none" w:sz="0" w:space="0" w:color="auto"/>
                    <w:bottom w:val="none" w:sz="0" w:space="0" w:color="auto"/>
                    <w:right w:val="none" w:sz="0" w:space="0" w:color="auto"/>
                  </w:divBdr>
                </w:div>
                <w:div w:id="3994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5325</Words>
  <Characters>30354</Characters>
  <Application>Microsoft Office Word</Application>
  <DocSecurity>8</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Pratim</dc:creator>
  <cp:lastModifiedBy>Pratim</cp:lastModifiedBy>
  <cp:revision>8</cp:revision>
  <dcterms:created xsi:type="dcterms:W3CDTF">2014-10-13T06:20:00Z</dcterms:created>
  <dcterms:modified xsi:type="dcterms:W3CDTF">2014-10-13T07:24:00Z</dcterms:modified>
</cp:coreProperties>
</file>